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655"/>
        </w:tabs>
        <w:spacing w:after="0" w:line="360" w:lineRule="auto"/>
        <w:jc w:val="center"/>
        <w:rPr>
          <w:rFonts w:ascii="Montserrat" w:cs="Montserrat" w:eastAsia="Montserrat" w:hAnsi="Montserrat"/>
          <w:b w:val="1"/>
          <w:sz w:val="44"/>
          <w:szCs w:val="44"/>
        </w:rPr>
      </w:pPr>
      <w:r w:rsidDel="00000000" w:rsidR="00000000" w:rsidRPr="00000000">
        <w:rPr>
          <w:rtl w:val="0"/>
        </w:rPr>
      </w:r>
    </w:p>
    <w:p w:rsidR="00000000" w:rsidDel="00000000" w:rsidP="00000000" w:rsidRDefault="00000000" w:rsidRPr="00000000" w14:paraId="00000002">
      <w:pPr>
        <w:tabs>
          <w:tab w:val="left" w:leader="none" w:pos="7655"/>
        </w:tabs>
        <w:spacing w:after="0" w:line="360" w:lineRule="auto"/>
        <w:jc w:val="center"/>
        <w:rPr>
          <w:rFonts w:ascii="Montserrat" w:cs="Montserrat" w:eastAsia="Montserrat" w:hAnsi="Montserrat"/>
          <w:b w:val="1"/>
          <w:sz w:val="44"/>
          <w:szCs w:val="44"/>
        </w:rPr>
      </w:pPr>
      <w:r w:rsidDel="00000000" w:rsidR="00000000" w:rsidRPr="00000000">
        <w:rPr>
          <w:rtl w:val="0"/>
        </w:rPr>
      </w:r>
    </w:p>
    <w:p w:rsidR="00000000" w:rsidDel="00000000" w:rsidP="00000000" w:rsidRDefault="00000000" w:rsidRPr="00000000" w14:paraId="00000003">
      <w:pPr>
        <w:tabs>
          <w:tab w:val="left" w:leader="none" w:pos="7655"/>
        </w:tabs>
        <w:spacing w:after="0" w:line="360" w:lineRule="auto"/>
        <w:jc w:val="center"/>
        <w:rPr>
          <w:rFonts w:ascii="Montserrat" w:cs="Montserrat" w:eastAsia="Montserrat" w:hAnsi="Montserrat"/>
          <w:b w:val="1"/>
          <w:sz w:val="44"/>
          <w:szCs w:val="44"/>
        </w:rPr>
      </w:pPr>
      <w:r w:rsidDel="00000000" w:rsidR="00000000" w:rsidRPr="00000000">
        <w:rPr>
          <w:rtl w:val="0"/>
        </w:rPr>
      </w:r>
    </w:p>
    <w:p w:rsidR="00000000" w:rsidDel="00000000" w:rsidP="00000000" w:rsidRDefault="00000000" w:rsidRPr="00000000" w14:paraId="00000004">
      <w:pPr>
        <w:tabs>
          <w:tab w:val="left" w:leader="none" w:pos="7655"/>
        </w:tabs>
        <w:spacing w:after="0" w:line="360" w:lineRule="auto"/>
        <w:jc w:val="center"/>
        <w:rPr>
          <w:rFonts w:ascii="Montserrat" w:cs="Montserrat" w:eastAsia="Montserrat" w:hAnsi="Montserrat"/>
          <w:b w:val="1"/>
          <w:sz w:val="44"/>
          <w:szCs w:val="44"/>
        </w:rPr>
      </w:pPr>
      <w:r w:rsidDel="00000000" w:rsidR="00000000" w:rsidRPr="00000000">
        <w:rPr>
          <w:rFonts w:ascii="Montserrat" w:cs="Montserrat" w:eastAsia="Montserrat" w:hAnsi="Montserrat"/>
          <w:b w:val="1"/>
          <w:sz w:val="44"/>
          <w:szCs w:val="44"/>
          <w:rtl w:val="0"/>
        </w:rPr>
        <w:t xml:space="preserve">SECRETARÍA DE EDUCACIÓN PÚBLICA</w:t>
      </w:r>
    </w:p>
    <w:p w:rsidR="00000000" w:rsidDel="00000000" w:rsidP="00000000" w:rsidRDefault="00000000" w:rsidRPr="00000000" w14:paraId="00000005">
      <w:pPr>
        <w:tabs>
          <w:tab w:val="left" w:leader="none" w:pos="7655"/>
        </w:tabs>
        <w:spacing w:after="0" w:line="360" w:lineRule="auto"/>
        <w:jc w:val="center"/>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SUBSECRETARÍA DE EDUCACIÓN MEDIA SUPERIOR</w:t>
      </w:r>
    </w:p>
    <w:p w:rsidR="00000000" w:rsidDel="00000000" w:rsidP="00000000" w:rsidRDefault="00000000" w:rsidRPr="00000000" w14:paraId="00000006">
      <w:pPr>
        <w:tabs>
          <w:tab w:val="left" w:leader="none" w:pos="7655"/>
        </w:tabs>
        <w:spacing w:after="0" w:line="360" w:lineRule="auto"/>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“ESTRATEGIA NACIONAL POR LA CONSTRUCCIÓN DE PAZ EN LA EDUCACIÓN MEDIA SUPERIOR”</w:t>
      </w:r>
    </w:p>
    <w:p w:rsidR="00000000" w:rsidDel="00000000" w:rsidP="00000000" w:rsidRDefault="00000000" w:rsidRPr="00000000" w14:paraId="00000007">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8">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9">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A">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B">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C">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D">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E">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F">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0">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1">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2">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3">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4">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5">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6">
      <w:pPr>
        <w:tabs>
          <w:tab w:val="left" w:leader="none" w:pos="7655"/>
        </w:tabs>
        <w:spacing w:after="0" w:line="36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ÍNDICE </w:t>
      </w:r>
    </w:p>
    <w:p w:rsidR="00000000" w:rsidDel="00000000" w:rsidP="00000000" w:rsidRDefault="00000000" w:rsidRPr="00000000" w14:paraId="00000017">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8">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9">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8">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D">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E">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0">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2">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4">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5">
      <w:pPr>
        <w:tabs>
          <w:tab w:val="left" w:leader="none" w:pos="7655"/>
        </w:tabs>
        <w:spacing w:after="0" w:line="360" w:lineRule="auto"/>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PRESENTACIÓN</w:t>
      </w:r>
    </w:p>
    <w:p w:rsidR="00000000" w:rsidDel="00000000" w:rsidP="00000000" w:rsidRDefault="00000000" w:rsidRPr="00000000" w14:paraId="00000036">
      <w:pPr>
        <w:tabs>
          <w:tab w:val="left" w:leader="none" w:pos="7655"/>
        </w:tabs>
        <w:spacing w:after="0" w:line="360" w:lineRule="auto"/>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7">
      <w:pPr>
        <w:tabs>
          <w:tab w:val="left" w:leader="none" w:pos="7655"/>
        </w:tabs>
        <w:spacing w:after="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La </w:t>
      </w:r>
      <w:r w:rsidDel="00000000" w:rsidR="00000000" w:rsidRPr="00000000">
        <w:rPr>
          <w:rFonts w:ascii="Montserrat" w:cs="Montserrat" w:eastAsia="Montserrat" w:hAnsi="Montserrat"/>
          <w:b w:val="1"/>
          <w:rtl w:val="0"/>
        </w:rPr>
        <w:t xml:space="preserve">“Estrategia Nacional por la Construcción de Paz en la Educación Media Superior”</w:t>
      </w:r>
      <w:r w:rsidDel="00000000" w:rsidR="00000000" w:rsidRPr="00000000">
        <w:rPr>
          <w:rFonts w:ascii="Montserrat" w:cs="Montserrat" w:eastAsia="Montserrat" w:hAnsi="Montserrat"/>
          <w:rtl w:val="0"/>
        </w:rPr>
        <w:t xml:space="preserve">, es parte de las acciones correspondientes al </w:t>
      </w:r>
      <w:r w:rsidDel="00000000" w:rsidR="00000000" w:rsidRPr="00000000">
        <w:rPr>
          <w:rFonts w:ascii="Montserrat" w:cs="Montserrat" w:eastAsia="Montserrat" w:hAnsi="Montserrat"/>
          <w:i w:val="1"/>
          <w:rtl w:val="0"/>
        </w:rPr>
        <w:t xml:space="preserve">EJE 4-JÓVENES AL CENTRO</w:t>
      </w:r>
      <w:r w:rsidDel="00000000" w:rsidR="00000000" w:rsidRPr="00000000">
        <w:rPr>
          <w:rFonts w:ascii="Montserrat" w:cs="Montserrat" w:eastAsia="Montserrat" w:hAnsi="Montserrat"/>
          <w:rtl w:val="0"/>
        </w:rPr>
        <w:t xml:space="preserve"> de la Subsecretaría, para crear condiciones materiales y circunstanciales congruentes con la implementación del Marco Curricular Común y, tiene como objetivo, “salvaguardar la integridad física y mental de jóvenes y adolescentes mediante la promoción de la Cultura de Paz, estilos de vida saludable y sostenible y el desarrollo de habilidades socioemocionales, para crear ambientes escolares sanos, libres de violencia y discriminación orientados a mejorar la eficiencia terminal”; bajo el principio del Humanismo Mexicano, modelo que nuestro Presidente de la República ha impulsado durante este Gobierno.</w:t>
      </w:r>
    </w:p>
    <w:p w:rsidR="00000000" w:rsidDel="00000000" w:rsidP="00000000" w:rsidRDefault="00000000" w:rsidRPr="00000000" w14:paraId="00000038">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tabs>
          <w:tab w:val="left" w:leader="none" w:pos="7655"/>
        </w:tabs>
        <w:spacing w:after="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La estrategia se diseña desde un sentido humanista, bajo los principios de la Cuarta Transformación, siendo:</w:t>
      </w:r>
    </w:p>
    <w:p w:rsidR="00000000" w:rsidDel="00000000" w:rsidP="00000000" w:rsidRDefault="00000000" w:rsidRPr="00000000" w14:paraId="0000003A">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Interinstitucional</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incluye la participación y colaboración de diferentes dependencias, entidades, organismos y todos los niveles de gobierno.</w:t>
      </w:r>
    </w:p>
    <w:p w:rsidR="00000000" w:rsidDel="00000000" w:rsidP="00000000" w:rsidRDefault="00000000" w:rsidRPr="00000000" w14:paraId="0000003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Constitucionalista</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atiende los principios constitucionales y las leyes que de ella emanen.</w:t>
      </w:r>
    </w:p>
    <w:p w:rsidR="00000000" w:rsidDel="00000000" w:rsidP="00000000" w:rsidRDefault="00000000" w:rsidRPr="00000000" w14:paraId="0000003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Integral</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abate las principales causas del problema social.</w:t>
      </w:r>
    </w:p>
    <w:p w:rsidR="00000000" w:rsidDel="00000000" w:rsidP="00000000" w:rsidRDefault="00000000" w:rsidRPr="00000000" w14:paraId="0000003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De excelencia</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mejora la calidad de vida de las y los estudiantes y su comunidad.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center"/>
        <w:rPr>
          <w:rFonts w:ascii="Montserrat" w:cs="Montserrat" w:eastAsia="Montserrat" w:hAnsi="Montserrat"/>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center"/>
        <w:rPr>
          <w:rFonts w:ascii="Montserrat" w:cs="Montserrat" w:eastAsia="Montserrat" w:hAnsi="Montserrat"/>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center"/>
        <w:rPr>
          <w:rFonts w:ascii="Montserrat" w:cs="Montserrat" w:eastAsia="Montserrat" w:hAnsi="Montserrat"/>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center"/>
        <w:rPr>
          <w:rFonts w:ascii="Montserrat" w:cs="Montserrat" w:eastAsia="Montserrat" w:hAnsi="Montserrat"/>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center"/>
        <w:rPr>
          <w:rFonts w:ascii="Montserrat" w:cs="Montserrat" w:eastAsia="Montserrat" w:hAnsi="Montserrat"/>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center"/>
        <w:rPr>
          <w:rFonts w:ascii="Montserrat" w:cs="Montserrat" w:eastAsia="Montserrat" w:hAnsi="Montserrat"/>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center"/>
        <w:rPr>
          <w:rFonts w:ascii="Montserrat" w:cs="Montserrat" w:eastAsia="Montserrat" w:hAnsi="Montserrat"/>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left"/>
        <w:rPr>
          <w:rFonts w:ascii="Montserrat" w:cs="Montserrat" w:eastAsia="Montserrat" w:hAnsi="Montserrat"/>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center"/>
        <w:rPr>
          <w:rFonts w:ascii="Montserrat" w:cs="Montserrat" w:eastAsia="Montserrat" w:hAnsi="Montserrat"/>
          <w:b w:val="1"/>
          <w:i w:val="0"/>
          <w:smallCaps w:val="0"/>
          <w:strike w:val="0"/>
          <w:color w:val="000000"/>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14:paraId="00000048">
      <w:pPr>
        <w:tabs>
          <w:tab w:val="left" w:leader="none" w:pos="7655"/>
        </w:tabs>
        <w:spacing w:after="0" w:line="360" w:lineRule="auto"/>
        <w:jc w:val="both"/>
        <w:rPr>
          <w:rFonts w:ascii="Montserrat" w:cs="Montserrat" w:eastAsia="Montserrat" w:hAnsi="Montserrat"/>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49">
      <w:pPr>
        <w:tabs>
          <w:tab w:val="left" w:leader="none" w:pos="7655"/>
        </w:tabs>
        <w:spacing w:after="0" w:line="36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PROBLEMA PÚBLICO</w:t>
      </w:r>
    </w:p>
    <w:p w:rsidR="00000000" w:rsidDel="00000000" w:rsidP="00000000" w:rsidRDefault="00000000" w:rsidRPr="00000000" w14:paraId="0000004A">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En México la inseguridad y la violencia dentro de las escuelas es un problema público que afecta a las y los mexicanos; de acuerdo con la Encuesta Nacional de Seguridad Pública Urbana, publicada el 19 de enero del 2023</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superscript"/>
        </w:rPr>
        <w:footnoteReference w:customMarkFollows="0" w:id="0"/>
      </w:r>
      <w:r w:rsidDel="00000000" w:rsidR="00000000" w:rsidRPr="00000000">
        <w:rPr>
          <w:rFonts w:ascii="Montserrat" w:cs="Montserrat" w:eastAsia="Montserrat" w:hAnsi="Montserrat"/>
          <w:b w:val="0"/>
          <w:i w:val="0"/>
          <w:smallCaps w:val="0"/>
          <w:strike w:val="0"/>
          <w:color w:val="000000"/>
          <w:sz w:val="36"/>
          <w:szCs w:val="36"/>
          <w:u w:val="none"/>
          <w:shd w:fill="auto" w:val="clear"/>
          <w:vertAlign w:val="superscript"/>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por el INEGI, el 64.4 % de la población de 18 años y más consideró inseguro vivir en su ciudad, así mismo, el 20.4% de las mujeres respondieron sentirse inseguras en la escuela mientras que solo el 14.2% de los hombres afirmaron lo mismo.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Para la Consulta Infantil y Juvenil 2021, realizada por el Instituto Nacional Electoral, más del 14% de los participantes de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entre 14 a 17 años mencionaron que les gustaría que su escuela fuera más segura. De los problemas que más le preocupan a este grupo de edad fueron la violencia en la escuela, el acoso escolar, la discriminación, la desigualdad y la violencia hacia las mujeres.</w:t>
      </w:r>
    </w:p>
    <w:p w:rsidR="00000000" w:rsidDel="00000000" w:rsidP="00000000" w:rsidRDefault="00000000" w:rsidRPr="00000000" w14:paraId="0000004E">
      <w:pPr>
        <w:tabs>
          <w:tab w:val="left" w:leader="none" w:pos="7655"/>
        </w:tabs>
        <w:spacing w:after="0" w:line="360" w:lineRule="auto"/>
        <w:jc w:val="center"/>
        <w:rPr>
          <w:rFonts w:ascii="Montserrat" w:cs="Montserrat" w:eastAsia="Montserrat" w:hAnsi="Montserrat"/>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F">
      <w:pPr>
        <w:tabs>
          <w:tab w:val="left" w:leader="none" w:pos="7655"/>
        </w:tabs>
        <w:spacing w:after="0" w:line="360" w:lineRule="auto"/>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ÁRBOL DE PROBLEMAS</w:t>
      </w:r>
    </w:p>
    <w:p w:rsidR="00000000" w:rsidDel="00000000" w:rsidP="00000000" w:rsidRDefault="00000000" w:rsidRPr="00000000" w14:paraId="00000050">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1">
      <w:pPr>
        <w:tabs>
          <w:tab w:val="left" w:leader="none" w:pos="7655"/>
        </w:tabs>
        <w:spacing w:after="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Para abordar la inseguridad y la violencia escolar como un fenómeno socio-ecológico es importante reconocer el problema como multifactorial y sus causas deberán ser tratadas de manera integral, multidisciplinaria y transectorial, para ello se elabora el siguiente árbol de problemas.</w:t>
      </w:r>
    </w:p>
    <w:p w:rsidR="00000000" w:rsidDel="00000000" w:rsidP="00000000" w:rsidRDefault="00000000" w:rsidRPr="00000000" w14:paraId="00000052">
      <w:pPr>
        <w:tabs>
          <w:tab w:val="left" w:leader="none" w:pos="7655"/>
        </w:tabs>
        <w:spacing w:after="0" w:line="360" w:lineRule="auto"/>
        <w:jc w:val="both"/>
        <w:rPr>
          <w:rFonts w:ascii="Montserrat" w:cs="Montserrat" w:eastAsia="Montserrat" w:hAnsi="Montserra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-608964</wp:posOffset>
            </wp:positionH>
            <wp:positionV relativeFrom="paragraph">
              <wp:posOffset>171450</wp:posOffset>
            </wp:positionV>
            <wp:extent cx="6915150" cy="3885468"/>
            <wp:effectExtent b="0" l="0" r="0" t="0"/>
            <wp:wrapSquare wrapText="bothSides" distB="114300" distT="114300" distL="114300" distR="114300"/>
            <wp:docPr id="20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915150" cy="3885468"/>
                    </a:xfrm>
                    <a:prstGeom prst="rect"/>
                    <a:ln/>
                  </pic:spPr>
                </pic:pic>
              </a:graphicData>
            </a:graphic>
          </wp:anchor>
        </w:drawing>
      </w:r>
    </w:p>
    <w:p w:rsidR="00000000" w:rsidDel="00000000" w:rsidP="00000000" w:rsidRDefault="00000000" w:rsidRPr="00000000" w14:paraId="00000053">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5">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6">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7">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8">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9">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A">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B">
      <w:pPr>
        <w:tabs>
          <w:tab w:val="left" w:leader="none" w:pos="7655"/>
        </w:tabs>
        <w:spacing w:after="0" w:line="36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CONCEPTUALIZACIÓN O GLOSARIO DE DEFINICIONES, PARA EFECTOS DEL PRESENTE INSTRUMENTO SE ENTENDERÁ POR:</w:t>
      </w:r>
    </w:p>
    <w:p w:rsidR="00000000" w:rsidDel="00000000" w:rsidP="00000000" w:rsidRDefault="00000000" w:rsidRPr="00000000" w14:paraId="0000005C">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D">
      <w:pPr>
        <w:tabs>
          <w:tab w:val="left" w:leader="none" w:pos="7655"/>
        </w:tabs>
        <w:spacing w:after="0" w:line="36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Construcción de la paz: </w:t>
      </w:r>
      <w:r w:rsidDel="00000000" w:rsidR="00000000" w:rsidRPr="00000000">
        <w:rPr>
          <w:rFonts w:ascii="Montserrat" w:cs="Montserrat" w:eastAsia="Montserrat" w:hAnsi="Montserrat"/>
          <w:rtl w:val="0"/>
        </w:rPr>
        <w:t xml:space="preserve">Para la UNESCO</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highlight w:val="white"/>
          <w:rtl w:val="0"/>
        </w:rPr>
        <w:t xml:space="preserve">es un proceso de construcción de confianza y cooperación entre los pueblos. Por consiguiente, la manera de preparar y ejecutarlas actividades es importante para contribuir a ese fin. Representantes de una gran diversidad de opiniones están muy implicados en las actividades del proyecto.  Es además un producto, por cuanto representa la situación de una relación ideal entre los pueblos y los países.  Precisamente como se ha de definir en función de un mundo en continuo cambio, la cultura de paz es además una noción dinámica y en constante cambio”. </w:t>
      </w:r>
      <w:r w:rsidDel="00000000" w:rsidR="00000000" w:rsidRPr="00000000">
        <w:rPr>
          <w:rtl w:val="0"/>
        </w:rPr>
      </w:r>
    </w:p>
    <w:p w:rsidR="00000000" w:rsidDel="00000000" w:rsidP="00000000" w:rsidRDefault="00000000" w:rsidRPr="00000000" w14:paraId="0000005E">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F">
      <w:pPr>
        <w:tabs>
          <w:tab w:val="left" w:leader="none" w:pos="7655"/>
        </w:tabs>
        <w:spacing w:after="0" w:line="36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Inseguridad: </w:t>
      </w:r>
      <w:r w:rsidDel="00000000" w:rsidR="00000000" w:rsidRPr="00000000">
        <w:rPr>
          <w:rFonts w:ascii="Montserrat" w:cs="Montserrat" w:eastAsia="Montserrat" w:hAnsi="Montserrat"/>
          <w:rtl w:val="0"/>
        </w:rPr>
        <w:t xml:space="preserve">La Real Academia Española (RAE) define que la inseguridad implica la existencia de un peligro, de un riesgo o refleja alguna duda sobre un asunto determinado. Generalmente asociamos la inseguridad con robo, delincuencia organizada o accidentes viales, pero existen otros contextos y modalidades en las que se manifiesta. El término inseguridad puede tener varios usos dependiendo de dónde se presente o las personas que afecte, por ejemplo: en el hogar, la escuela, trabajo, lugares públicos, una relación de pareja, etc.</w:t>
      </w:r>
    </w:p>
    <w:p w:rsidR="00000000" w:rsidDel="00000000" w:rsidP="00000000" w:rsidRDefault="00000000" w:rsidRPr="00000000" w14:paraId="00000060">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1">
      <w:pPr>
        <w:tabs>
          <w:tab w:val="left" w:leader="none" w:pos="7655"/>
        </w:tabs>
        <w:spacing w:after="0" w:line="360" w:lineRule="auto"/>
        <w:jc w:val="both"/>
        <w:rPr>
          <w:rFonts w:ascii="Montserrat" w:cs="Montserrat" w:eastAsia="Montserrat" w:hAnsi="Montserrat"/>
          <w:color w:val="404041"/>
          <w:highlight w:val="white"/>
        </w:rPr>
      </w:pPr>
      <w:r w:rsidDel="00000000" w:rsidR="00000000" w:rsidRPr="00000000">
        <w:rPr>
          <w:rFonts w:ascii="Montserrat" w:cs="Montserrat" w:eastAsia="Montserrat" w:hAnsi="Montserrat"/>
          <w:b w:val="1"/>
          <w:rtl w:val="0"/>
        </w:rPr>
        <w:t xml:space="preserve">Violencia escolar:</w:t>
      </w:r>
      <w:sdt>
        <w:sdtPr>
          <w:tag w:val="goog_rdk_0"/>
        </w:sdtPr>
        <w:sdtContent>
          <w:ins w:author="Helénica Lilibeth Téllez Marín" w:id="0" w:date="2023-03-30T19:19:00Z">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404041"/>
                <w:highlight w:val="white"/>
                <w:rtl w:val="0"/>
              </w:rPr>
              <w:t xml:space="preserve">La violencia escolar es  “toda acción, omisión, situación o relación que suceda dentro de los límites físicos del establecimiento escolar o en el marco de una relación social gestada en la escuela, que atente contra la integridad física, sexual, moral o psicológica de las personas que integran la comunidad escolar, contra las reglas y normas al interior de la escuela o que infrinja la ley y cuyo</w:t>
            </w:r>
          </w:ins>
        </w:sdtContent>
      </w:sdt>
      <w:r w:rsidDel="00000000" w:rsidR="00000000" w:rsidRPr="00000000">
        <w:rPr>
          <w:rFonts w:ascii="Montserrat" w:cs="Montserrat" w:eastAsia="Montserrat" w:hAnsi="Montserrat"/>
          <w:color w:val="404041"/>
          <w:highlight w:val="white"/>
          <w:rtl w:val="0"/>
        </w:rPr>
        <w:t xml:space="preserve"> </w:t>
      </w:r>
      <w:sdt>
        <w:sdtPr>
          <w:tag w:val="goog_rdk_1"/>
        </w:sdtPr>
        <w:sdtContent>
          <w:ins w:author="Helénica Lilibeth Téllez Marín" w:id="1" w:date="2023-03-30T19:24:00Z">
            <w:r w:rsidDel="00000000" w:rsidR="00000000" w:rsidRPr="00000000">
              <w:rPr>
                <w:rFonts w:ascii="Montserrat" w:cs="Montserrat" w:eastAsia="Montserrat" w:hAnsi="Montserrat"/>
                <w:color w:val="404041"/>
                <w:highlight w:val="white"/>
                <w:rtl w:val="0"/>
              </w:rPr>
              <w:t xml:space="preserve">impacto sea causar menoscabo a la integridad de las personas que actúan en el ámbito escolar o dañar los objetos que se encuentran en dicho ámbito”, afectando la convivencia sana y pacífica en las comunidades escolares. Esto implica que la violencia escolar excede en ocasiones los límites físicos de los centros escolares por lo que las medidas de prevención y atención deben realizarse fuera de las mismas. </w:t>
            </w:r>
          </w:ins>
        </w:sdtContent>
      </w:sdt>
      <w:r w:rsidDel="00000000" w:rsidR="00000000" w:rsidRPr="00000000">
        <w:rPr>
          <w:rtl w:val="0"/>
        </w:rPr>
      </w:r>
    </w:p>
    <w:p w:rsidR="00000000" w:rsidDel="00000000" w:rsidP="00000000" w:rsidRDefault="00000000" w:rsidRPr="00000000" w14:paraId="00000062">
      <w:pPr>
        <w:tabs>
          <w:tab w:val="left" w:leader="none" w:pos="7655"/>
        </w:tabs>
        <w:spacing w:after="0" w:line="360" w:lineRule="auto"/>
        <w:jc w:val="both"/>
        <w:rPr>
          <w:rFonts w:ascii="Montserrat" w:cs="Montserrat" w:eastAsia="Montserrat" w:hAnsi="Montserrat"/>
          <w:color w:val="404041"/>
          <w:highlight w:val="white"/>
        </w:rPr>
      </w:pPr>
      <w:r w:rsidDel="00000000" w:rsidR="00000000" w:rsidRPr="00000000">
        <w:rPr>
          <w:rtl w:val="0"/>
        </w:rPr>
      </w:r>
    </w:p>
    <w:p w:rsidR="00000000" w:rsidDel="00000000" w:rsidP="00000000" w:rsidRDefault="00000000" w:rsidRPr="00000000" w14:paraId="00000063">
      <w:pPr>
        <w:tabs>
          <w:tab w:val="left" w:leader="none" w:pos="7655"/>
        </w:tabs>
        <w:spacing w:after="0" w:line="36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Cultura de la paz:</w:t>
      </w:r>
      <w:sdt>
        <w:sdtPr>
          <w:tag w:val="goog_rdk_2"/>
        </w:sdtPr>
        <w:sdtContent>
          <w:ins w:author="Helénica Lilibeth Téllez Marín" w:id="2" w:date="2023-03-30T18:10:00Z">
            <w:r w:rsidDel="00000000" w:rsidR="00000000" w:rsidRPr="00000000">
              <w:rPr>
                <w:rFonts w:ascii="Montserrat" w:cs="Montserrat" w:eastAsia="Montserrat" w:hAnsi="Montserrat"/>
                <w:rtl w:val="0"/>
              </w:rPr>
              <w:t xml:space="preserve"> En noviembre de 1999, la Asamblea de las Naciones Unidas aprobó la “Declaración y Programa de Acción por una Cultura de Paz de las Naciones Unidas” que dice: “Una cultura de paz es un conjunto de valores, ideas, actitudes y comportamientos que reflejan el respeto a la vida, a la dignidad del ser humano y a la naturaleza, y que ponen en primer plano los derechos humanos, la igualdad entre hombres y mujeres, el rechazo a la violencia en todas sus formas y la adhesión a la democracia y a los principios de libertad, justicia, respeto, solidaridad y tolerancia”.</w:t>
            </w:r>
          </w:ins>
        </w:sdtContent>
      </w:sdt>
      <w:r w:rsidDel="00000000" w:rsidR="00000000" w:rsidRPr="00000000">
        <w:rPr>
          <w:rtl w:val="0"/>
        </w:rPr>
      </w:r>
    </w:p>
    <w:p w:rsidR="00000000" w:rsidDel="00000000" w:rsidP="00000000" w:rsidRDefault="00000000" w:rsidRPr="00000000" w14:paraId="00000064">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5">
      <w:pPr>
        <w:tabs>
          <w:tab w:val="left" w:leader="none" w:pos="7655"/>
        </w:tabs>
        <w:spacing w:after="0" w:line="360" w:lineRule="auto"/>
        <w:jc w:val="both"/>
        <w:rPr>
          <w:rFonts w:ascii="Montserrat" w:cs="Montserrat" w:eastAsia="Montserrat" w:hAnsi="Montserrat"/>
          <w:color w:val="404041"/>
          <w:highlight w:val="white"/>
        </w:rPr>
      </w:pPr>
      <w:r w:rsidDel="00000000" w:rsidR="00000000" w:rsidRPr="00000000">
        <w:rPr>
          <w:rFonts w:ascii="Montserrat" w:cs="Montserrat" w:eastAsia="Montserrat" w:hAnsi="Montserrat"/>
          <w:b w:val="1"/>
          <w:rtl w:val="0"/>
        </w:rPr>
        <w:t xml:space="preserve">Estilos de vida saludable:</w:t>
      </w:r>
      <w:sdt>
        <w:sdtPr>
          <w:tag w:val="goog_rdk_3"/>
        </w:sdtPr>
        <w:sdtContent>
          <w:ins w:author="Helénica Lilibeth Téllez Marín" w:id="3" w:date="2023-03-30T18:08:00Z">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404041"/>
                <w:highlight w:val="white"/>
                <w:rtl w:val="0"/>
              </w:rPr>
              <w:t xml:space="preserve">La Organización Mundial de la Salud define los estilos de vida saludables como una "Forma general de vida basada en la interacción entre las condiciones de vida en un sentido amplio y los patrones individuales de conducta determinados por factores socioculturales y características personales".</w:t>
            </w:r>
          </w:ins>
        </w:sdtContent>
      </w:sdt>
      <w:r w:rsidDel="00000000" w:rsidR="00000000" w:rsidRPr="00000000">
        <w:rPr>
          <w:rtl w:val="0"/>
        </w:rPr>
      </w:r>
    </w:p>
    <w:p w:rsidR="00000000" w:rsidDel="00000000" w:rsidP="00000000" w:rsidRDefault="00000000" w:rsidRPr="00000000" w14:paraId="00000066">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7">
      <w:pPr>
        <w:tabs>
          <w:tab w:val="left" w:leader="none" w:pos="7655"/>
        </w:tabs>
        <w:spacing w:after="0" w:line="360" w:lineRule="auto"/>
        <w:jc w:val="both"/>
        <w:rPr>
          <w:rFonts w:ascii="Montserrat" w:cs="Montserrat" w:eastAsia="Montserrat" w:hAnsi="Montserrat"/>
          <w:b w:val="0"/>
        </w:rPr>
      </w:pPr>
      <w:r w:rsidDel="00000000" w:rsidR="00000000" w:rsidRPr="00000000">
        <w:rPr>
          <w:rFonts w:ascii="Montserrat" w:cs="Montserrat" w:eastAsia="Montserrat" w:hAnsi="Montserrat"/>
          <w:b w:val="1"/>
          <w:rtl w:val="0"/>
        </w:rPr>
        <w:t xml:space="preserve">Gestión ambiental sostenible:</w:t>
      </w:r>
      <w:r w:rsidDel="00000000" w:rsidR="00000000" w:rsidRPr="00000000">
        <w:rPr>
          <w:rFonts w:ascii="Montserrat" w:cs="Montserrat" w:eastAsia="Montserrat" w:hAnsi="Montserrat"/>
          <w:b w:val="0"/>
          <w:rtl w:val="0"/>
        </w:rPr>
        <w:t xml:space="preserve"> Se denomina gestión ambiental o gestión del medio ambiente al conjunto de diligencias conducentes al manejo integral del sistema ambiental. Dicho de otro modo e incluyendo el concepto de desarrollo sostenible, es la estrategia mediante la cual se organizan las actividades humanas que afectan al medio ambiente, con el fin de lograr una adecuada calidad de vida, previniendo o mitigando problemas ambientales, potenciales o actuales (Pahl-Whost, C., 2007).​</w:t>
      </w:r>
      <w:sdt>
        <w:sdtPr>
          <w:tag w:val="goog_rdk_4"/>
        </w:sdtPr>
        <w:sdtContent>
          <w:ins w:author="Helénica Lilibeth Téllez Marín" w:id="4" w:date="2023-03-30T18:17:00Z">
            <w:r w:rsidDel="00000000" w:rsidR="00000000" w:rsidRPr="00000000">
              <w:rPr>
                <w:rFonts w:ascii="Montserrat" w:cs="Montserrat" w:eastAsia="Montserrat" w:hAnsi="Montserrat"/>
                <w:rtl w:val="0"/>
              </w:rPr>
              <w:t xml:space="preserve"> </w:t>
            </w:r>
          </w:ins>
        </w:sdtContent>
      </w:sdt>
      <w:sdt>
        <w:sdtPr>
          <w:tag w:val="goog_rdk_5"/>
        </w:sdtPr>
        <w:sdtContent>
          <w:ins w:author="Helénica Lilibeth Téllez Marín" w:id="5" w:date="2023-03-30T18:17:00Z">
            <w:r w:rsidDel="00000000" w:rsidR="00000000" w:rsidRPr="00000000">
              <w:rPr>
                <w:rFonts w:ascii="Montserrat" w:cs="Montserrat" w:eastAsia="Montserrat" w:hAnsi="Montserrat"/>
                <w:rtl w:val="0"/>
              </w:rPr>
              <w:t xml:space="preserve">s un proceso que permite generar los cambios requeridos para facilitar los procedimientos institucionales y pedagógicos encaminados al mejoramiento de la calidad de vida y del entorno natural. Para poner en marcha este proceso es necesario planificar, ejecutar, administrar y liderar acciones a partir de la perspectiva de la educación ambiental. Dicha gestión se vincula con el contexto natural, social y cultural, y fortalece el sentido de pertenencia e identidad. </w:t>
            </w:r>
          </w:ins>
        </w:sdtContent>
      </w:sdt>
      <w:r w:rsidDel="00000000" w:rsidR="00000000" w:rsidRPr="00000000">
        <w:rPr>
          <w:rtl w:val="0"/>
        </w:rPr>
      </w:r>
    </w:p>
    <w:p w:rsidR="00000000" w:rsidDel="00000000" w:rsidP="00000000" w:rsidRDefault="00000000" w:rsidRPr="00000000" w14:paraId="00000068">
      <w:pPr>
        <w:tabs>
          <w:tab w:val="left" w:leader="none" w:pos="7655"/>
        </w:tabs>
        <w:spacing w:after="0" w:line="360" w:lineRule="auto"/>
        <w:jc w:val="both"/>
        <w:rPr/>
      </w:pPr>
      <w:r w:rsidDel="00000000" w:rsidR="00000000" w:rsidRPr="00000000">
        <w:rPr>
          <w:rtl w:val="0"/>
        </w:rPr>
      </w:r>
    </w:p>
    <w:p w:rsidR="00000000" w:rsidDel="00000000" w:rsidP="00000000" w:rsidRDefault="00000000" w:rsidRPr="00000000" w14:paraId="00000069">
      <w:pPr>
        <w:tabs>
          <w:tab w:val="left" w:leader="none" w:pos="7655"/>
        </w:tabs>
        <w:spacing w:after="0" w:line="360" w:lineRule="auto"/>
        <w:jc w:val="both"/>
        <w:rPr/>
      </w:pPr>
      <w:r w:rsidDel="00000000" w:rsidR="00000000" w:rsidRPr="00000000">
        <w:rPr>
          <w:rtl w:val="0"/>
        </w:rPr>
      </w:r>
    </w:p>
    <w:p w:rsidR="00000000" w:rsidDel="00000000" w:rsidP="00000000" w:rsidRDefault="00000000" w:rsidRPr="00000000" w14:paraId="0000006A">
      <w:pPr>
        <w:tabs>
          <w:tab w:val="left" w:leader="none" w:pos="7655"/>
        </w:tabs>
        <w:spacing w:after="0" w:line="360" w:lineRule="auto"/>
        <w:jc w:val="both"/>
        <w:rPr/>
      </w:pPr>
      <w:r w:rsidDel="00000000" w:rsidR="00000000" w:rsidRPr="00000000">
        <w:rPr>
          <w:rtl w:val="0"/>
        </w:rPr>
      </w:r>
    </w:p>
    <w:p w:rsidR="00000000" w:rsidDel="00000000" w:rsidP="00000000" w:rsidRDefault="00000000" w:rsidRPr="00000000" w14:paraId="0000006B">
      <w:pPr>
        <w:tabs>
          <w:tab w:val="left" w:leader="none" w:pos="7655"/>
        </w:tabs>
        <w:spacing w:after="0" w:line="36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Habilidades socioemocionales:</w:t>
      </w:r>
      <w:sdt>
        <w:sdtPr>
          <w:tag w:val="goog_rdk_6"/>
        </w:sdtPr>
        <w:sdtContent>
          <w:del w:author="Helénica Lilibeth Téllez Marín" w:id="6" w:date="2023-03-30T18:28:00Z">
            <w:r w:rsidDel="00000000" w:rsidR="00000000" w:rsidRPr="00000000">
              <w:rPr>
                <w:rFonts w:ascii="Montserrat" w:cs="Montserrat" w:eastAsia="Montserrat" w:hAnsi="Montserrat"/>
                <w:rtl w:val="0"/>
              </w:rPr>
              <w:delText xml:space="preserve">:</w:delText>
            </w:r>
          </w:del>
        </w:sdtContent>
      </w:sdt>
      <w:sdt>
        <w:sdtPr>
          <w:tag w:val="goog_rdk_7"/>
        </w:sdtPr>
        <w:sdtContent>
          <w:ins w:author="Helénica Lilibeth Téllez Marín" w:id="6" w:date="2023-03-30T18:28:00Z">
            <w:r w:rsidDel="00000000" w:rsidR="00000000" w:rsidRPr="00000000">
              <w:rPr>
                <w:rFonts w:ascii="Montserrat" w:cs="Montserrat" w:eastAsia="Montserrat" w:hAnsi="Montserrat"/>
                <w:rtl w:val="0"/>
              </w:rPr>
              <w:t xml:space="preserve"> Pueden definirse como las capacidades que permiten a una persona comprender y regular sus emociones, establecer y alcanzar metas a favor de su bienestar, establecer relaciones constructivas y solidarias a partir de la empatía, y tomar decisiones responsables. Estas habilidades pueden aprenderse de manera deliberada a través de estrategias individuales y grupales</w:t>
            </w:r>
          </w:ins>
        </w:sdtContent>
      </w:sdt>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6C">
      <w:pPr>
        <w:tabs>
          <w:tab w:val="left" w:leader="none" w:pos="7655"/>
        </w:tabs>
        <w:spacing w:after="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La gestión ambiental responde al "cómo hay que hacer" para conseguir lo planteado por el desarrollo sostenible, es decir, para conseguir un equilibrio adecuado para el desarrollo económico, crecimiento de la población, uso racional de los recursos y protección y conservación del ambiente. Abarca un concepto integrador superior al del manejo ambiental: de esta forma no solo están las acciones a ejecutarse por la parte operativa, sino también las directrices, lineamientos y políticas formuladas desde los entes rectores, que terminan mediando la implementación (World Commission on Environment and Development, 1987).</w:t>
      </w:r>
    </w:p>
    <w:p w:rsidR="00000000" w:rsidDel="00000000" w:rsidP="00000000" w:rsidRDefault="00000000" w:rsidRPr="00000000" w14:paraId="0000006D">
      <w:pPr>
        <w:tabs>
          <w:tab w:val="left" w:leader="none" w:pos="7655"/>
        </w:tabs>
        <w:spacing w:after="0" w:line="360" w:lineRule="auto"/>
        <w:jc w:val="both"/>
        <w:rPr/>
      </w:pPr>
      <w:r w:rsidDel="00000000" w:rsidR="00000000" w:rsidRPr="00000000">
        <w:rPr>
          <w:rtl w:val="0"/>
        </w:rPr>
      </w:r>
    </w:p>
    <w:p w:rsidR="00000000" w:rsidDel="00000000" w:rsidP="00000000" w:rsidRDefault="00000000" w:rsidRPr="00000000" w14:paraId="0000006E">
      <w:pPr>
        <w:tabs>
          <w:tab w:val="left" w:leader="none" w:pos="7655"/>
        </w:tabs>
        <w:spacing w:after="0" w:line="36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Humanismo Mexicano:</w:t>
      </w:r>
      <w:sdt>
        <w:sdtPr>
          <w:tag w:val="goog_rdk_8"/>
        </w:sdtPr>
        <w:sdtContent>
          <w:ins w:author="Helénica Lilibeth Téllez Marín" w:id="7" w:date="2023-03-30T19:03:00Z">
            <w:r w:rsidDel="00000000" w:rsidR="00000000" w:rsidRPr="00000000">
              <w:rPr>
                <w:rFonts w:ascii="Montserrat" w:cs="Montserrat" w:eastAsia="Montserrat" w:hAnsi="Montserrat"/>
                <w:b w:val="1"/>
                <w:rtl w:val="0"/>
              </w:rPr>
              <w:t xml:space="preserve"> </w:t>
            </w:r>
          </w:ins>
        </w:sdtContent>
      </w:sdt>
      <w:r w:rsidDel="00000000" w:rsidR="00000000" w:rsidRPr="00000000">
        <w:rPr>
          <w:rFonts w:ascii="Montserrat" w:cs="Montserrat" w:eastAsia="Montserrat" w:hAnsi="Montserrat"/>
          <w:rtl w:val="0"/>
        </w:rPr>
        <w:t xml:space="preserve">Es una nueva política social, económica y moral en favor de todas y todos los mexicanos. Es la “revolución” de las conciencias hacia una nueva corriente de pensamiento, crítica, solidaria, sustentada en la cultura del pueblo mexicano, en su vocación de trabajo y en su generosidad. Una moral basada en la solidaridad, el respeto a la diversidad religiosa, étnica, cultural, sexual, que promueva el respeto a los derechos humanos, reconozca el sentido de comunidad, el amor al prójimo y el cuidado del medio ambiente. No se acepta el predominio del dinero, la mentira y la corrupción sobre la dignidad, la moral y el bien común.</w:t>
      </w:r>
      <w:r w:rsidDel="00000000" w:rsidR="00000000" w:rsidRPr="00000000">
        <w:rPr>
          <w:rtl w:val="0"/>
        </w:rPr>
      </w:r>
    </w:p>
    <w:p w:rsidR="00000000" w:rsidDel="00000000" w:rsidP="00000000" w:rsidRDefault="00000000" w:rsidRPr="00000000" w14:paraId="0000006F">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0">
      <w:pPr>
        <w:tabs>
          <w:tab w:val="left" w:leader="none" w:pos="7655"/>
        </w:tabs>
        <w:spacing w:after="0" w:line="36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Comunidad educativa:</w:t>
      </w:r>
      <w:r w:rsidDel="00000000" w:rsidR="00000000" w:rsidRPr="00000000">
        <w:rPr>
          <w:rFonts w:ascii="Montserrat" w:cs="Montserrat" w:eastAsia="Montserrat" w:hAnsi="Montserrat"/>
          <w:rtl w:val="0"/>
        </w:rPr>
        <w:t xml:space="preserve"> La integran</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rtl w:val="0"/>
        </w:rPr>
        <w:t xml:space="preserve">educandos, los docentes, madres y padres de familia o tutores, así como el personal de apoyo y asistencia a la educación.</w:t>
      </w:r>
      <w:r w:rsidDel="00000000" w:rsidR="00000000" w:rsidRPr="00000000">
        <w:rPr>
          <w:rtl w:val="0"/>
        </w:rPr>
      </w:r>
    </w:p>
    <w:p w:rsidR="00000000" w:rsidDel="00000000" w:rsidP="00000000" w:rsidRDefault="00000000" w:rsidRPr="00000000" w14:paraId="00000071">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2">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3">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4">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5">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6">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7">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8">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9">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A">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B">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C">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D">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E">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F">
      <w:pPr>
        <w:tabs>
          <w:tab w:val="left" w:leader="none" w:pos="7655"/>
        </w:tabs>
        <w:spacing w:after="0"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80">
      <w:pPr>
        <w:tabs>
          <w:tab w:val="left" w:leader="none" w:pos="7655"/>
        </w:tabs>
        <w:spacing w:after="0"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81">
      <w:pPr>
        <w:tabs>
          <w:tab w:val="left" w:leader="none" w:pos="7655"/>
        </w:tabs>
        <w:spacing w:after="0"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82">
      <w:pPr>
        <w:tabs>
          <w:tab w:val="left" w:leader="none" w:pos="7655"/>
        </w:tabs>
        <w:spacing w:after="0" w:line="360" w:lineRule="auto"/>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FUNDAMENTO LEGAL</w:t>
      </w:r>
    </w:p>
    <w:p w:rsidR="00000000" w:rsidDel="00000000" w:rsidP="00000000" w:rsidRDefault="00000000" w:rsidRPr="00000000" w14:paraId="00000083">
      <w:pPr>
        <w:tabs>
          <w:tab w:val="left" w:leader="none" w:pos="7655"/>
        </w:tabs>
        <w:spacing w:after="0" w:line="360" w:lineRule="auto"/>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La </w:t>
      </w:r>
      <w:r w:rsidDel="00000000" w:rsidR="00000000" w:rsidRPr="00000000">
        <w:rPr>
          <w:rFonts w:ascii="Montserrat" w:cs="Montserrat" w:eastAsia="Montserrat" w:hAnsi="Montserrat"/>
          <w:b w:val="1"/>
          <w:rtl w:val="0"/>
        </w:rPr>
        <w:t xml:space="preserve">Estrategia Nacional por la Construcción de Paz en la Educación Media Superior</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se fundamenta principalmente en el párrafo dos, tres, cuatro, cinco, diez, inciso b, párrafo uno y dos del inciso e, párrafo uno del inciso f del </w:t>
      </w:r>
      <w:r w:rsidDel="00000000" w:rsidR="00000000" w:rsidRPr="00000000">
        <w:rPr>
          <w:rFonts w:ascii="Montserrat" w:cs="Montserrat" w:eastAsia="Montserrat" w:hAnsi="Montserrat"/>
          <w:rtl w:val="0"/>
        </w:rPr>
        <w:t xml:space="preserve">apartado</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II del artículo 3 de la Constitución Política de los Estados Unidos Mexicanos, en los artículos 2, 3, 19 y 46 de la Ley General de Educación, así como el programa sectorial de educación 2022-2024.</w:t>
      </w:r>
    </w:p>
    <w:p w:rsidR="00000000" w:rsidDel="00000000" w:rsidP="00000000" w:rsidRDefault="00000000" w:rsidRPr="00000000" w14:paraId="00000085">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86">
      <w:pPr>
        <w:tabs>
          <w:tab w:val="left" w:leader="none" w:pos="7655"/>
        </w:tabs>
        <w:spacing w:after="0" w:line="36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OBJETIVO GENERAL</w:t>
      </w:r>
    </w:p>
    <w:p w:rsidR="00000000" w:rsidDel="00000000" w:rsidP="00000000" w:rsidRDefault="00000000" w:rsidRPr="00000000" w14:paraId="00000087">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Contribuir a disminuir la percepción de inseguridad y violencia escolar en la Educación Media Superior</w:t>
      </w:r>
      <w:sdt>
        <w:sdtPr>
          <w:tag w:val="goog_rdk_9"/>
        </w:sdtPr>
        <w:sdtContent>
          <w:ins w:author="Adán Escobedo Robles" w:id="8" w:date="2023-04-03T17:15:00Z">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w:t>
            </w:r>
          </w:ins>
        </w:sdtContent>
      </w:sdt>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a través de la promoción de la cultura de paz, estilos de vida saludable, sostenible y desarrollo de habilidades socioemocionales.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8A">
      <w:pPr>
        <w:tabs>
          <w:tab w:val="left" w:leader="none" w:pos="7655"/>
        </w:tabs>
        <w:spacing w:after="0" w:line="36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OBJETIVOS ESPECÍFICOS</w:t>
      </w:r>
    </w:p>
    <w:p w:rsidR="00000000" w:rsidDel="00000000" w:rsidP="00000000" w:rsidRDefault="00000000" w:rsidRPr="00000000" w14:paraId="0000008B">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Contribuir en la disminución de la percepción de la comunidad educativa respecto</w:t>
      </w:r>
      <w:sdt>
        <w:sdtPr>
          <w:tag w:val="goog_rdk_10"/>
        </w:sdtPr>
        <w:sdtContent>
          <w:ins w:author="Adán Escobedo Robles" w:id="9" w:date="2023-04-03T16:24:00Z">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w:t>
            </w:r>
          </w:ins>
        </w:sdtContent>
      </w:sdt>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de la inseguridad y </w:t>
      </w:r>
      <w:r w:rsidDel="00000000" w:rsidR="00000000" w:rsidRPr="00000000">
        <w:rPr>
          <w:rFonts w:ascii="Montserrat" w:cs="Montserrat" w:eastAsia="Montserrat" w:hAnsi="Montserrat"/>
          <w:rtl w:val="0"/>
        </w:rPr>
        <w:t xml:space="preserve">la </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violencia escolar en la </w:t>
      </w:r>
      <w:r w:rsidDel="00000000" w:rsidR="00000000" w:rsidRPr="00000000">
        <w:rPr>
          <w:rFonts w:ascii="Montserrat" w:cs="Montserrat" w:eastAsia="Montserrat" w:hAnsi="Montserrat"/>
          <w:rtl w:val="0"/>
        </w:rPr>
        <w:t xml:space="preserve">Educación Media Superior</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w:t>
      </w:r>
    </w:p>
    <w:p w:rsidR="00000000" w:rsidDel="00000000" w:rsidP="00000000" w:rsidRDefault="00000000" w:rsidRPr="00000000" w14:paraId="0000008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Contribuir en la disminución de los índices de abandono y deserción escolar en l</w:t>
      </w:r>
      <w:r w:rsidDel="00000000" w:rsidR="00000000" w:rsidRPr="00000000">
        <w:rPr>
          <w:rFonts w:ascii="Montserrat" w:cs="Montserrat" w:eastAsia="Montserrat" w:hAnsi="Montserrat"/>
          <w:rtl w:val="0"/>
        </w:rPr>
        <w:t xml:space="preserve">a</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Educación Media Superior.  </w:t>
      </w:r>
    </w:p>
    <w:p w:rsidR="00000000" w:rsidDel="00000000" w:rsidP="00000000" w:rsidRDefault="00000000" w:rsidRPr="00000000" w14:paraId="0000008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Contribuir en el aumento de los índices de egreso escolar.</w:t>
      </w:r>
    </w:p>
    <w:p w:rsidR="00000000" w:rsidDel="00000000" w:rsidP="00000000" w:rsidRDefault="00000000" w:rsidRPr="00000000" w14:paraId="0000008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Promover la cultura de paz, al interior y en el entorno escolar de los planteles de Educación Media Superior.</w:t>
      </w:r>
    </w:p>
    <w:p w:rsidR="00000000" w:rsidDel="00000000" w:rsidP="00000000" w:rsidRDefault="00000000" w:rsidRPr="00000000" w14:paraId="0000009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Promover la salud física y mental entre la comunidad educativa</w:t>
      </w:r>
      <w:sdt>
        <w:sdtPr>
          <w:tag w:val="goog_rdk_11"/>
        </w:sdtPr>
        <w:sdtContent>
          <w:ins w:author="Adán Escobedo Robles" w:id="10" w:date="2023-04-03T16:25:00Z">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w:t>
            </w:r>
          </w:ins>
        </w:sdtContent>
      </w:sdt>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Promover la activación física, deporte, alimentación saludable y nutritiva en la comunidad educativa de l</w:t>
      </w:r>
      <w:r w:rsidDel="00000000" w:rsidR="00000000" w:rsidRPr="00000000">
        <w:rPr>
          <w:rFonts w:ascii="Montserrat" w:cs="Montserrat" w:eastAsia="Montserrat" w:hAnsi="Montserrat"/>
          <w:rtl w:val="0"/>
        </w:rPr>
        <w:t xml:space="preserve">a</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Educación Media Superior. </w:t>
      </w:r>
    </w:p>
    <w:p w:rsidR="00000000" w:rsidDel="00000000" w:rsidP="00000000" w:rsidRDefault="00000000" w:rsidRPr="00000000" w14:paraId="0000009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Promover el arte y cultura al interior y en el entorno de los planteles de Educación Media Superior.</w:t>
      </w:r>
    </w:p>
    <w:p w:rsidR="00000000" w:rsidDel="00000000" w:rsidP="00000000" w:rsidRDefault="00000000" w:rsidRPr="00000000" w14:paraId="0000009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Promover la gestión ambiental sostenible y ahorro de recursos.</w:t>
      </w:r>
    </w:p>
    <w:p w:rsidR="00000000" w:rsidDel="00000000" w:rsidP="00000000" w:rsidRDefault="00000000" w:rsidRPr="00000000" w14:paraId="0000009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Realizar un diagnóstico nacional respecto a la Seguridad e infraestructura en los planteles de Educación Media Superior.</w:t>
      </w:r>
    </w:p>
    <w:p w:rsidR="00000000" w:rsidDel="00000000" w:rsidP="00000000" w:rsidRDefault="00000000" w:rsidRPr="00000000" w14:paraId="0000009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Celebrar convenios de colaboración, acuerdos y planes de trabajo interinstitucionales.</w:t>
      </w:r>
    </w:p>
    <w:p w:rsidR="00000000" w:rsidDel="00000000" w:rsidP="00000000" w:rsidRDefault="00000000" w:rsidRPr="00000000" w14:paraId="0000009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rPr>
      </w:pPr>
      <w:r w:rsidDel="00000000" w:rsidR="00000000" w:rsidRPr="00000000">
        <w:rPr>
          <w:rFonts w:ascii="Montserrat" w:cs="Montserrat" w:eastAsia="Montserrat" w:hAnsi="Montserrat"/>
          <w:b w:val="0"/>
          <w:i w:val="0"/>
          <w:smallCaps w:val="0"/>
          <w:strike w:val="0"/>
          <w:color w:val="000000"/>
          <w:sz w:val="22"/>
          <w:szCs w:val="22"/>
          <w:u w:val="none"/>
          <w:rtl w:val="0"/>
        </w:rPr>
        <w:t xml:space="preserve">Instala</w:t>
      </w:r>
      <w:r w:rsidDel="00000000" w:rsidR="00000000" w:rsidRPr="00000000">
        <w:rPr>
          <w:rFonts w:ascii="Montserrat" w:cs="Montserrat" w:eastAsia="Montserrat" w:hAnsi="Montserrat"/>
          <w:rtl w:val="0"/>
        </w:rPr>
        <w:t xml:space="preserve">r</w:t>
      </w:r>
      <w:r w:rsidDel="00000000" w:rsidR="00000000" w:rsidRPr="00000000">
        <w:rPr>
          <w:rFonts w:ascii="Montserrat" w:cs="Montserrat" w:eastAsia="Montserrat" w:hAnsi="Montserrat"/>
          <w:b w:val="0"/>
          <w:i w:val="0"/>
          <w:smallCaps w:val="0"/>
          <w:strike w:val="0"/>
          <w:color w:val="000000"/>
          <w:sz w:val="22"/>
          <w:szCs w:val="22"/>
          <w:u w:val="none"/>
          <w:rtl w:val="0"/>
        </w:rPr>
        <w:t xml:space="preserve"> los Consejos de Paz Escolar (COPAZE).</w:t>
      </w:r>
      <w:r w:rsidDel="00000000" w:rsidR="00000000" w:rsidRPr="00000000">
        <w:rPr>
          <w:rtl w:val="0"/>
        </w:rPr>
      </w:r>
    </w:p>
    <w:p w:rsidR="00000000" w:rsidDel="00000000" w:rsidP="00000000" w:rsidRDefault="00000000" w:rsidRPr="00000000" w14:paraId="00000097">
      <w:pPr>
        <w:widowControl w:val="0"/>
        <w:tabs>
          <w:tab w:val="left" w:leader="none" w:pos="670"/>
          <w:tab w:val="left" w:leader="none" w:pos="7655"/>
        </w:tabs>
        <w:spacing w:after="0" w:line="360" w:lineRule="auto"/>
        <w:jc w:val="both"/>
        <w:rPr>
          <w:rFonts w:ascii="Montserrat" w:cs="Montserrat" w:eastAsia="Montserrat" w:hAnsi="Montserrat"/>
          <w:highlight w:val="yellow"/>
        </w:rPr>
      </w:pPr>
      <w:r w:rsidDel="00000000" w:rsidR="00000000" w:rsidRPr="00000000">
        <w:rPr>
          <w:rtl w:val="0"/>
        </w:rPr>
      </w:r>
    </w:p>
    <w:p w:rsidR="00000000" w:rsidDel="00000000" w:rsidP="00000000" w:rsidRDefault="00000000" w:rsidRPr="00000000" w14:paraId="00000098">
      <w:pPr>
        <w:tabs>
          <w:tab w:val="left" w:leader="none" w:pos="7655"/>
        </w:tabs>
        <w:spacing w:after="0" w:line="36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COBERTURA</w:t>
      </w:r>
    </w:p>
    <w:p w:rsidR="00000000" w:rsidDel="00000000" w:rsidP="00000000" w:rsidRDefault="00000000" w:rsidRPr="00000000" w14:paraId="00000099">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La estrategia será nacional dentro del territorio mexicano y focalizada a los municipios o demarcaciones territoriales de la Ciudad de México en donde existen planteles del </w:t>
      </w:r>
      <w:r w:rsidDel="00000000" w:rsidR="00000000" w:rsidRPr="00000000">
        <w:rPr>
          <w:rFonts w:ascii="Montserrat" w:cs="Montserrat" w:eastAsia="Montserrat" w:hAnsi="Montserrat"/>
          <w:rtl w:val="0"/>
        </w:rPr>
        <w:t xml:space="preserve">nivel</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Media Superior.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ÁREA GEOGRÁFICA</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9E">
      <w:pPr>
        <w:tabs>
          <w:tab w:val="left" w:leader="none" w:pos="7655"/>
        </w:tabs>
        <w:spacing w:after="0" w:line="36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Municipios o demarcaciones territoriales: </w:t>
      </w:r>
      <w:r w:rsidDel="00000000" w:rsidR="00000000" w:rsidRPr="00000000">
        <w:rPr>
          <w:rFonts w:ascii="Montserrat" w:cs="Montserrat" w:eastAsia="Montserrat" w:hAnsi="Montserrat"/>
          <w:rtl w:val="0"/>
        </w:rPr>
        <w:t xml:space="preserve">2,115</w:t>
      </w:r>
    </w:p>
    <w:p w:rsidR="00000000" w:rsidDel="00000000" w:rsidP="00000000" w:rsidRDefault="00000000" w:rsidRPr="00000000" w14:paraId="0000009F">
      <w:pPr>
        <w:tabs>
          <w:tab w:val="left" w:leader="none" w:pos="7655"/>
        </w:tabs>
        <w:spacing w:after="0" w:line="36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Planteles: </w:t>
      </w:r>
      <w:r w:rsidDel="00000000" w:rsidR="00000000" w:rsidRPr="00000000">
        <w:rPr>
          <w:rFonts w:ascii="Montserrat" w:cs="Montserrat" w:eastAsia="Montserrat" w:hAnsi="Montserrat"/>
          <w:rtl w:val="0"/>
        </w:rPr>
        <w:t xml:space="preserve">19,894</w:t>
      </w:r>
    </w:p>
    <w:p w:rsidR="00000000" w:rsidDel="00000000" w:rsidP="00000000" w:rsidRDefault="00000000" w:rsidRPr="00000000" w14:paraId="000000A0">
      <w:pPr>
        <w:tabs>
          <w:tab w:val="left" w:leader="none" w:pos="7655"/>
        </w:tabs>
        <w:spacing w:after="0" w:line="36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Población: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0"/>
          <w:i w:val="0"/>
          <w:smallCaps w:val="0"/>
          <w:strike w:val="0"/>
          <w:color w:val="000000"/>
          <w:sz w:val="22"/>
          <w:szCs w:val="22"/>
          <w:highlight w:val="green"/>
          <w:u w:val="none"/>
        </w:rPr>
      </w:pPr>
      <w:r w:rsidDel="00000000" w:rsidR="00000000" w:rsidRPr="00000000">
        <w:rPr>
          <w:rFonts w:ascii="Montserrat" w:cs="Montserrat" w:eastAsia="Montserrat" w:hAnsi="Montserrat"/>
          <w:b w:val="0"/>
          <w:i w:val="0"/>
          <w:smallCaps w:val="0"/>
          <w:strike w:val="0"/>
          <w:color w:val="000000"/>
          <w:sz w:val="22"/>
          <w:szCs w:val="22"/>
          <w:highlight w:val="green"/>
          <w:u w:val="none"/>
          <w:rtl w:val="0"/>
        </w:rPr>
        <w:t xml:space="preserve">Para efectos de </w:t>
      </w:r>
      <w:r w:rsidDel="00000000" w:rsidR="00000000" w:rsidRPr="00000000">
        <w:rPr>
          <w:rFonts w:ascii="Montserrat" w:cs="Montserrat" w:eastAsia="Montserrat" w:hAnsi="Montserrat"/>
          <w:b w:val="1"/>
          <w:i w:val="0"/>
          <w:smallCaps w:val="0"/>
          <w:strike w:val="0"/>
          <w:color w:val="000000"/>
          <w:sz w:val="22"/>
          <w:szCs w:val="22"/>
          <w:highlight w:val="green"/>
          <w:u w:val="none"/>
          <w:rtl w:val="0"/>
        </w:rPr>
        <w:t xml:space="preserve">la estrategia Nacional por la Construcción de </w:t>
      </w:r>
      <w:sdt>
        <w:sdtPr>
          <w:tag w:val="goog_rdk_12"/>
        </w:sdtPr>
        <w:sdtContent>
          <w:del w:author="Adán Escobedo Robles" w:id="11" w:date="2023-04-03T16:33:00Z">
            <w:r w:rsidDel="00000000" w:rsidR="00000000" w:rsidRPr="00000000">
              <w:rPr>
                <w:rFonts w:ascii="Montserrat" w:cs="Montserrat" w:eastAsia="Montserrat" w:hAnsi="Montserrat"/>
                <w:b w:val="1"/>
                <w:i w:val="0"/>
                <w:smallCaps w:val="0"/>
                <w:strike w:val="0"/>
                <w:color w:val="000000"/>
                <w:sz w:val="22"/>
                <w:szCs w:val="22"/>
                <w:highlight w:val="green"/>
                <w:u w:val="none"/>
                <w:vertAlign w:val="baseline"/>
                <w:rtl w:val="0"/>
              </w:rPr>
              <w:delText xml:space="preserve">la</w:delText>
            </w:r>
          </w:del>
        </w:sdtContent>
      </w:sdt>
      <w:r w:rsidDel="00000000" w:rsidR="00000000" w:rsidRPr="00000000">
        <w:rPr>
          <w:rFonts w:ascii="Montserrat" w:cs="Montserrat" w:eastAsia="Montserrat" w:hAnsi="Montserrat"/>
          <w:b w:val="1"/>
          <w:i w:val="0"/>
          <w:smallCaps w:val="0"/>
          <w:strike w:val="0"/>
          <w:color w:val="000000"/>
          <w:sz w:val="22"/>
          <w:szCs w:val="22"/>
          <w:highlight w:val="green"/>
          <w:u w:val="none"/>
          <w:rtl w:val="0"/>
        </w:rPr>
        <w:t xml:space="preserve"> Paz</w:t>
      </w:r>
      <w:r w:rsidDel="00000000" w:rsidR="00000000" w:rsidRPr="00000000">
        <w:rPr>
          <w:rFonts w:ascii="Montserrat" w:cs="Montserrat" w:eastAsia="Montserrat" w:hAnsi="Montserrat"/>
          <w:b w:val="0"/>
          <w:i w:val="0"/>
          <w:smallCaps w:val="0"/>
          <w:strike w:val="0"/>
          <w:color w:val="000000"/>
          <w:sz w:val="22"/>
          <w:szCs w:val="22"/>
          <w:highlight w:val="green"/>
          <w:u w:val="none"/>
          <w:rtl w:val="0"/>
        </w:rPr>
        <w:t xml:space="preserve"> en</w:t>
      </w:r>
      <w:sdt>
        <w:sdtPr>
          <w:tag w:val="goog_rdk_13"/>
        </w:sdtPr>
        <w:sdtContent>
          <w:ins w:author="Adán Escobedo Robles" w:id="12" w:date="2023-04-03T16:33:00Z">
            <w:r w:rsidDel="00000000" w:rsidR="00000000" w:rsidRPr="00000000">
              <w:rPr>
                <w:rFonts w:ascii="Montserrat" w:cs="Montserrat" w:eastAsia="Montserrat" w:hAnsi="Montserrat"/>
                <w:b w:val="0"/>
                <w:i w:val="0"/>
                <w:smallCaps w:val="0"/>
                <w:strike w:val="0"/>
                <w:color w:val="000000"/>
                <w:sz w:val="22"/>
                <w:szCs w:val="22"/>
                <w:highlight w:val="green"/>
                <w:u w:val="none"/>
                <w:vertAlign w:val="baseline"/>
                <w:rtl w:val="0"/>
              </w:rPr>
              <w:t xml:space="preserve"> los </w:t>
            </w:r>
          </w:ins>
        </w:sdtContent>
      </w:sdt>
      <w:sdt>
        <w:sdtPr>
          <w:tag w:val="goog_rdk_14"/>
        </w:sdtPr>
        <w:sdtContent>
          <w:del w:author="Adán Escobedo Robles" w:id="12" w:date="2023-04-03T16:33:00Z">
            <w:r w:rsidDel="00000000" w:rsidR="00000000" w:rsidRPr="00000000">
              <w:rPr>
                <w:rFonts w:ascii="Montserrat" w:cs="Montserrat" w:eastAsia="Montserrat" w:hAnsi="Montserrat"/>
                <w:b w:val="0"/>
                <w:i w:val="0"/>
                <w:smallCaps w:val="0"/>
                <w:strike w:val="0"/>
                <w:color w:val="000000"/>
                <w:sz w:val="22"/>
                <w:szCs w:val="22"/>
                <w:highlight w:val="green"/>
                <w:u w:val="none"/>
                <w:vertAlign w:val="baseline"/>
                <w:rtl w:val="0"/>
              </w:rPr>
              <w:delText xml:space="preserve"> </w:delText>
            </w:r>
          </w:del>
        </w:sdtContent>
      </w:sdt>
      <w:sdt>
        <w:sdtPr>
          <w:tag w:val="goog_rdk_15"/>
        </w:sdtPr>
        <w:sdtContent>
          <w:ins w:author="Adán Escobedo Robles" w:id="13" w:date="2023-04-03T16:34:00Z">
            <w:r w:rsidDel="00000000" w:rsidR="00000000" w:rsidRPr="00000000">
              <w:rPr>
                <w:rFonts w:ascii="Montserrat" w:cs="Montserrat" w:eastAsia="Montserrat" w:hAnsi="Montserrat"/>
                <w:b w:val="0"/>
                <w:i w:val="0"/>
                <w:smallCaps w:val="0"/>
                <w:strike w:val="0"/>
                <w:color w:val="000000"/>
                <w:sz w:val="22"/>
                <w:szCs w:val="22"/>
                <w:highlight w:val="green"/>
                <w:u w:val="none"/>
                <w:vertAlign w:val="baseline"/>
                <w:rtl w:val="0"/>
              </w:rPr>
              <w:t xml:space="preserve">Planteles de </w:t>
            </w:r>
          </w:ins>
        </w:sdtContent>
      </w:sdt>
      <w:sdt>
        <w:sdtPr>
          <w:tag w:val="goog_rdk_16"/>
        </w:sdtPr>
        <w:sdtContent>
          <w:del w:author="Adán Escobedo Robles" w:id="13" w:date="2023-04-03T16:34:00Z">
            <w:r w:rsidDel="00000000" w:rsidR="00000000" w:rsidRPr="00000000">
              <w:rPr>
                <w:rFonts w:ascii="Montserrat" w:cs="Montserrat" w:eastAsia="Montserrat" w:hAnsi="Montserrat"/>
                <w:b w:val="0"/>
                <w:i w:val="0"/>
                <w:smallCaps w:val="0"/>
                <w:strike w:val="0"/>
                <w:color w:val="000000"/>
                <w:sz w:val="22"/>
                <w:szCs w:val="22"/>
                <w:highlight w:val="green"/>
                <w:u w:val="none"/>
                <w:vertAlign w:val="baseline"/>
                <w:rtl w:val="0"/>
              </w:rPr>
              <w:delText xml:space="preserve">la educación </w:delText>
            </w:r>
          </w:del>
        </w:sdtContent>
      </w:sdt>
      <w:sdt>
        <w:sdtPr>
          <w:tag w:val="goog_rdk_17"/>
        </w:sdtPr>
        <w:sdtContent>
          <w:ins w:author="Adán Escobedo Robles" w:id="14" w:date="2023-04-03T16:34:00Z">
            <w:r w:rsidDel="00000000" w:rsidR="00000000" w:rsidRPr="00000000">
              <w:rPr>
                <w:rFonts w:ascii="Montserrat" w:cs="Montserrat" w:eastAsia="Montserrat" w:hAnsi="Montserrat"/>
                <w:b w:val="0"/>
                <w:i w:val="0"/>
                <w:smallCaps w:val="0"/>
                <w:strike w:val="0"/>
                <w:color w:val="000000"/>
                <w:sz w:val="22"/>
                <w:szCs w:val="22"/>
                <w:highlight w:val="green"/>
                <w:u w:val="none"/>
                <w:vertAlign w:val="baseline"/>
                <w:rtl w:val="0"/>
              </w:rPr>
              <w:t xml:space="preserve">Educación </w:t>
            </w:r>
          </w:ins>
        </w:sdtContent>
      </w:sdt>
      <w:r w:rsidDel="00000000" w:rsidR="00000000" w:rsidRPr="00000000">
        <w:rPr>
          <w:rFonts w:ascii="Montserrat" w:cs="Montserrat" w:eastAsia="Montserrat" w:hAnsi="Montserrat"/>
          <w:b w:val="0"/>
          <w:i w:val="0"/>
          <w:smallCaps w:val="0"/>
          <w:strike w:val="0"/>
          <w:color w:val="000000"/>
          <w:sz w:val="22"/>
          <w:szCs w:val="22"/>
          <w:highlight w:val="green"/>
          <w:u w:val="none"/>
          <w:rtl w:val="0"/>
        </w:rPr>
        <w:t xml:space="preserve">Media Superior definiremos a la población como todos los miembros de la comunidad educativa capaces de ser receptoras de la estrategia.</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Población potencial:</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Se refiere a todos los miembros de la Comunidad educativa (CE) que son afectadas por el problema público.</w:t>
      </w:r>
    </w:p>
    <w:p w:rsidR="00000000" w:rsidDel="00000000" w:rsidP="00000000" w:rsidRDefault="00000000" w:rsidRPr="00000000" w14:paraId="000000A4">
      <w:pPr>
        <w:tabs>
          <w:tab w:val="left" w:leader="none" w:pos="7655"/>
        </w:tabs>
        <w:spacing w:after="0" w:line="36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Estudiantes: </w:t>
      </w:r>
      <w:r w:rsidDel="00000000" w:rsidR="00000000" w:rsidRPr="00000000">
        <w:rPr>
          <w:rFonts w:ascii="Montserrat" w:cs="Montserrat" w:eastAsia="Montserrat" w:hAnsi="Montserrat"/>
          <w:rtl w:val="0"/>
        </w:rPr>
        <w:t xml:space="preserve">5,957,965</w:t>
      </w:r>
    </w:p>
    <w:p w:rsidR="00000000" w:rsidDel="00000000" w:rsidP="00000000" w:rsidRDefault="00000000" w:rsidRPr="00000000" w14:paraId="000000A5">
      <w:pPr>
        <w:tabs>
          <w:tab w:val="left" w:leader="none" w:pos="7655"/>
        </w:tabs>
        <w:spacing w:after="0" w:line="36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Docentes: </w:t>
      </w:r>
      <w:r w:rsidDel="00000000" w:rsidR="00000000" w:rsidRPr="00000000">
        <w:rPr>
          <w:rFonts w:ascii="Montserrat" w:cs="Montserrat" w:eastAsia="Montserrat" w:hAnsi="Montserrat"/>
          <w:rtl w:val="0"/>
        </w:rPr>
        <w:t xml:space="preserve">295,954</w:t>
      </w:r>
    </w:p>
    <w:p w:rsidR="00000000" w:rsidDel="00000000" w:rsidP="00000000" w:rsidRDefault="00000000" w:rsidRPr="00000000" w14:paraId="000000A6">
      <w:pPr>
        <w:tabs>
          <w:tab w:val="left" w:leader="none" w:pos="7655"/>
        </w:tabs>
        <w:spacing w:after="0" w:line="36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Padres, madres, tutores y/o cuidadores: </w:t>
      </w:r>
      <w:r w:rsidDel="00000000" w:rsidR="00000000" w:rsidRPr="00000000">
        <w:rPr>
          <w:rFonts w:ascii="Montserrat" w:cs="Montserrat" w:eastAsia="Montserrat" w:hAnsi="Montserrat"/>
          <w:rtl w:val="0"/>
        </w:rPr>
        <w:t xml:space="preserve">5,957,965</w:t>
      </w:r>
      <w:r w:rsidDel="00000000" w:rsidR="00000000" w:rsidRPr="00000000">
        <w:rPr>
          <w:rtl w:val="0"/>
        </w:rPr>
      </w:r>
    </w:p>
    <w:p w:rsidR="00000000" w:rsidDel="00000000" w:rsidP="00000000" w:rsidRDefault="00000000" w:rsidRPr="00000000" w14:paraId="000000A7">
      <w:pPr>
        <w:tabs>
          <w:tab w:val="left" w:leader="none" w:pos="7655"/>
        </w:tabs>
        <w:spacing w:after="0" w:line="36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Población objetivo:</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La población objetivo es aquella que pertenece a la Comunidad educativa de los Planteles Educativos pertenecientes a los Subsistemas adscritos a la Subsecretaría de Educación </w:t>
      </w:r>
      <w:r w:rsidDel="00000000" w:rsidR="00000000" w:rsidRPr="00000000">
        <w:rPr>
          <w:rFonts w:ascii="Montserrat" w:cs="Montserrat" w:eastAsia="Montserrat" w:hAnsi="Montserrat"/>
          <w:rtl w:val="0"/>
        </w:rPr>
        <w:t xml:space="preserve">Media</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Superior SEMS y Organismos Descentralizados Estatales ODE´s.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Estudiantes: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3,144,820</w:t>
      </w:r>
    </w:p>
    <w:p w:rsidR="00000000" w:rsidDel="00000000" w:rsidP="00000000" w:rsidRDefault="00000000" w:rsidRPr="00000000" w14:paraId="000000AA">
      <w:pPr>
        <w:widowControl w:val="0"/>
        <w:tabs>
          <w:tab w:val="left" w:leader="none" w:pos="670"/>
          <w:tab w:val="left" w:leader="none" w:pos="7655"/>
        </w:tabs>
        <w:spacing w:after="0" w:line="36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Docentes:</w:t>
      </w:r>
      <w:r w:rsidDel="00000000" w:rsidR="00000000" w:rsidRPr="00000000">
        <w:rPr>
          <w:rFonts w:ascii="Montserrat" w:cs="Montserrat" w:eastAsia="Montserrat" w:hAnsi="Montserrat"/>
          <w:rtl w:val="0"/>
        </w:rPr>
        <w:t xml:space="preserve"> 99,110</w:t>
      </w:r>
    </w:p>
    <w:p w:rsidR="00000000" w:rsidDel="00000000" w:rsidP="00000000" w:rsidRDefault="00000000" w:rsidRPr="00000000" w14:paraId="000000AB">
      <w:pPr>
        <w:widowControl w:val="0"/>
        <w:tabs>
          <w:tab w:val="left" w:leader="none" w:pos="670"/>
          <w:tab w:val="left" w:leader="none" w:pos="7655"/>
        </w:tabs>
        <w:spacing w:after="0" w:line="36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Padres, madres, tutores y/o cuidadores:</w:t>
      </w:r>
      <w:r w:rsidDel="00000000" w:rsidR="00000000" w:rsidRPr="00000000">
        <w:rPr>
          <w:rFonts w:ascii="Montserrat" w:cs="Montserrat" w:eastAsia="Montserrat" w:hAnsi="Montserrat"/>
          <w:rtl w:val="0"/>
        </w:rPr>
        <w:t xml:space="preserve"> 3,144,820</w:t>
      </w:r>
    </w:p>
    <w:p w:rsidR="00000000" w:rsidDel="00000000" w:rsidP="00000000" w:rsidRDefault="00000000" w:rsidRPr="00000000" w14:paraId="000000AC">
      <w:pPr>
        <w:widowControl w:val="0"/>
        <w:tabs>
          <w:tab w:val="left" w:leader="none" w:pos="670"/>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D">
      <w:pPr>
        <w:tabs>
          <w:tab w:val="left" w:leader="none" w:pos="7655"/>
        </w:tabs>
        <w:spacing w:after="0" w:line="360" w:lineRule="auto"/>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ETAPAS</w:t>
      </w:r>
    </w:p>
    <w:p w:rsidR="00000000" w:rsidDel="00000000" w:rsidP="00000000" w:rsidRDefault="00000000" w:rsidRPr="00000000" w14:paraId="000000AE">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i w:val="0"/>
          <w:smallCaps w:val="0"/>
          <w:strike w:val="0"/>
          <w:color w:val="000000"/>
          <w:u w:val="none"/>
        </w:rPr>
      </w:pPr>
      <w:r w:rsidDel="00000000" w:rsidR="00000000" w:rsidRPr="00000000">
        <w:rPr>
          <w:rFonts w:ascii="Montserrat" w:cs="Montserrat" w:eastAsia="Montserrat" w:hAnsi="Montserrat"/>
          <w:i w:val="0"/>
          <w:smallCaps w:val="0"/>
          <w:strike w:val="0"/>
          <w:color w:val="000000"/>
          <w:u w:val="none"/>
          <w:rtl w:val="0"/>
        </w:rPr>
        <w:t xml:space="preserve">La </w:t>
      </w:r>
      <w:r w:rsidDel="00000000" w:rsidR="00000000" w:rsidRPr="00000000">
        <w:rPr>
          <w:rFonts w:ascii="Montserrat" w:cs="Montserrat" w:eastAsia="Montserrat" w:hAnsi="Montserrat"/>
          <w:rtl w:val="0"/>
        </w:rPr>
        <w:t xml:space="preserve">Estrategia Nacional por la Construcción de Paz en la Educación Media Superior</w:t>
      </w:r>
      <w:r w:rsidDel="00000000" w:rsidR="00000000" w:rsidRPr="00000000">
        <w:rPr>
          <w:rFonts w:ascii="Montserrat" w:cs="Montserrat" w:eastAsia="Montserrat" w:hAnsi="Montserrat"/>
          <w:i w:val="0"/>
          <w:smallCaps w:val="0"/>
          <w:strike w:val="0"/>
          <w:color w:val="000000"/>
          <w:u w:val="none"/>
          <w:rtl w:val="0"/>
        </w:rPr>
        <w:t xml:space="preserve"> para su implementación se ha dividido en diferentes etapas en las que se incluye: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El diseño de la estrategia, un diagnóstico nacional que ayude en la priorización de las acciones.</w:t>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La celebración de convenios, acuerdos y planes de trabajo interinstitucional para sumar voluntades.</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La instalación de las figuras operativas que son quienes van a implementar y replicar las acciones a nivel escuela.</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La implementación de las acciones generales y focalizadas.</w:t>
      </w:r>
    </w:p>
    <w:p w:rsidR="00000000" w:rsidDel="00000000" w:rsidP="00000000" w:rsidRDefault="00000000" w:rsidRPr="00000000" w14:paraId="000000B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La evaluación de la estrategia en la que se incluye una evaluación de seguimiento y monitoreo, así como el análisis, reflexión y mejoras de la estrategia para realizar los ajustes necesarios a la misma.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tl w:val="0"/>
        </w:rPr>
      </w:r>
    </w:p>
    <w:tbl>
      <w:tblPr>
        <w:tblStyle w:val="Table1"/>
        <w:tblW w:w="91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9"/>
        <w:gridCol w:w="1744"/>
        <w:gridCol w:w="5079"/>
        <w:tblGridChange w:id="0">
          <w:tblGrid>
            <w:gridCol w:w="2299"/>
            <w:gridCol w:w="1744"/>
            <w:gridCol w:w="5079"/>
          </w:tblGrid>
        </w:tblGridChange>
      </w:tblGrid>
      <w:tr>
        <w:trPr>
          <w:cantSplit w:val="0"/>
          <w:trHeight w:val="827" w:hRule="atLeast"/>
          <w:tblHeader w:val="0"/>
        </w:trPr>
        <w:tc>
          <w:tcPr>
            <w:gridSpan w:val="3"/>
            <w:shd w:fill="9d2348" w:val="clear"/>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0"/>
                <w:i w:val="0"/>
                <w:smallCaps w:val="0"/>
                <w:strike w:val="0"/>
                <w:color w:val="000000"/>
                <w:sz w:val="16"/>
                <w:szCs w:val="16"/>
                <w:u w:val="none"/>
                <w:shd w:fill="auto" w:val="clear"/>
              </w:rPr>
            </w:pPr>
            <w:r w:rsidDel="00000000" w:rsidR="00000000" w:rsidRPr="00000000">
              <w:rPr>
                <w:rFonts w:ascii="Montserrat" w:cs="Montserrat" w:eastAsia="Montserrat" w:hAnsi="Montserrat"/>
                <w:b w:val="0"/>
                <w:i w:val="0"/>
                <w:smallCaps w:val="0"/>
                <w:strike w:val="0"/>
                <w:color w:val="ffffff"/>
                <w:sz w:val="16"/>
                <w:szCs w:val="16"/>
                <w:u w:val="none"/>
                <w:shd w:fill="auto" w:val="clear"/>
                <w:rtl w:val="0"/>
              </w:rPr>
              <w:t xml:space="preserve">Estrategia Nacional por la Construcción de Paz en</w:t>
            </w:r>
            <w:r w:rsidDel="00000000" w:rsidR="00000000" w:rsidRPr="00000000">
              <w:rPr>
                <w:rFonts w:ascii="Montserrat" w:cs="Montserrat" w:eastAsia="Montserrat" w:hAnsi="Montserrat"/>
                <w:color w:val="ffffff"/>
                <w:sz w:val="16"/>
                <w:szCs w:val="16"/>
                <w:rtl w:val="0"/>
              </w:rPr>
              <w:t xml:space="preserve"> la </w:t>
            </w:r>
            <w:r w:rsidDel="00000000" w:rsidR="00000000" w:rsidRPr="00000000">
              <w:rPr>
                <w:rFonts w:ascii="Montserrat" w:cs="Montserrat" w:eastAsia="Montserrat" w:hAnsi="Montserrat"/>
                <w:b w:val="0"/>
                <w:i w:val="0"/>
                <w:smallCaps w:val="0"/>
                <w:strike w:val="0"/>
                <w:color w:val="ffffff"/>
                <w:sz w:val="16"/>
                <w:szCs w:val="16"/>
                <w:u w:val="none"/>
                <w:shd w:fill="auto" w:val="clear"/>
                <w:rtl w:val="0"/>
              </w:rPr>
              <w:t xml:space="preserve"> Educación Media Superior</w:t>
            </w:r>
            <w:r w:rsidDel="00000000" w:rsidR="00000000" w:rsidRPr="00000000">
              <w:rPr>
                <w:rtl w:val="0"/>
              </w:rPr>
            </w:r>
          </w:p>
        </w:tc>
      </w:tr>
      <w:tr>
        <w:trPr>
          <w:cantSplit w:val="0"/>
          <w:trHeight w:val="407" w:hRule="atLeast"/>
          <w:tblHeader w:val="0"/>
        </w:trPr>
        <w:tc>
          <w:tcP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center"/>
              <w:rPr>
                <w:rFonts w:ascii="Montserrat" w:cs="Montserrat" w:eastAsia="Montserrat" w:hAnsi="Montserrat"/>
                <w:b w:val="1"/>
                <w:i w:val="0"/>
                <w:smallCaps w:val="0"/>
                <w:strike w:val="0"/>
                <w:color w:val="000000"/>
                <w:sz w:val="16"/>
                <w:szCs w:val="16"/>
                <w:u w:val="none"/>
                <w:shd w:fill="auto" w:val="clear"/>
              </w:rPr>
            </w:pPr>
            <w:r w:rsidDel="00000000" w:rsidR="00000000" w:rsidRPr="00000000">
              <w:rPr>
                <w:rFonts w:ascii="Montserrat" w:cs="Montserrat" w:eastAsia="Montserrat" w:hAnsi="Montserrat"/>
                <w:b w:val="1"/>
                <w:i w:val="0"/>
                <w:smallCaps w:val="0"/>
                <w:strike w:val="0"/>
                <w:color w:val="000000"/>
                <w:sz w:val="16"/>
                <w:szCs w:val="16"/>
                <w:u w:val="none"/>
                <w:shd w:fill="auto" w:val="clear"/>
                <w:rtl w:val="0"/>
              </w:rPr>
              <w:t xml:space="preserve">Etapa</w:t>
            </w:r>
          </w:p>
        </w:tc>
        <w:tc>
          <w:tcPr>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center"/>
              <w:rPr>
                <w:rFonts w:ascii="Montserrat" w:cs="Montserrat" w:eastAsia="Montserrat" w:hAnsi="Montserrat"/>
                <w:b w:val="1"/>
                <w:i w:val="0"/>
                <w:smallCaps w:val="0"/>
                <w:strike w:val="0"/>
                <w:color w:val="000000"/>
                <w:sz w:val="16"/>
                <w:szCs w:val="16"/>
                <w:u w:val="none"/>
                <w:shd w:fill="auto" w:val="clear"/>
              </w:rPr>
            </w:pPr>
            <w:r w:rsidDel="00000000" w:rsidR="00000000" w:rsidRPr="00000000">
              <w:rPr>
                <w:rFonts w:ascii="Montserrat" w:cs="Montserrat" w:eastAsia="Montserrat" w:hAnsi="Montserrat"/>
                <w:b w:val="1"/>
                <w:i w:val="0"/>
                <w:smallCaps w:val="0"/>
                <w:strike w:val="0"/>
                <w:color w:val="000000"/>
                <w:sz w:val="16"/>
                <w:szCs w:val="16"/>
                <w:u w:val="none"/>
                <w:shd w:fill="auto" w:val="clear"/>
                <w:rtl w:val="0"/>
              </w:rPr>
              <w:t xml:space="preserve">Periodo 2023</w:t>
            </w:r>
          </w:p>
        </w:tc>
        <w:tc>
          <w:tcP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center"/>
              <w:rPr>
                <w:rFonts w:ascii="Montserrat" w:cs="Montserrat" w:eastAsia="Montserrat" w:hAnsi="Montserrat"/>
                <w:b w:val="1"/>
                <w:i w:val="0"/>
                <w:smallCaps w:val="0"/>
                <w:strike w:val="0"/>
                <w:color w:val="000000"/>
                <w:sz w:val="16"/>
                <w:szCs w:val="16"/>
                <w:u w:val="none"/>
                <w:shd w:fill="auto" w:val="clear"/>
              </w:rPr>
            </w:pPr>
            <w:r w:rsidDel="00000000" w:rsidR="00000000" w:rsidRPr="00000000">
              <w:rPr>
                <w:rFonts w:ascii="Montserrat" w:cs="Montserrat" w:eastAsia="Montserrat" w:hAnsi="Montserrat"/>
                <w:b w:val="1"/>
                <w:i w:val="0"/>
                <w:smallCaps w:val="0"/>
                <w:strike w:val="0"/>
                <w:color w:val="000000"/>
                <w:sz w:val="16"/>
                <w:szCs w:val="16"/>
                <w:u w:val="none"/>
                <w:shd w:fill="auto" w:val="clear"/>
                <w:rtl w:val="0"/>
              </w:rPr>
              <w:t xml:space="preserve">Evidencia</w:t>
            </w:r>
          </w:p>
        </w:tc>
      </w:tr>
      <w:tr>
        <w:trPr>
          <w:cantSplit w:val="0"/>
          <w:trHeight w:val="834" w:hRule="atLeast"/>
          <w:tblHeader w:val="0"/>
        </w:trPr>
        <w:tc>
          <w:tcPr>
            <w:shd w:fill="12312b" w:val="cle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240" w:lineRule="auto"/>
              <w:ind w:left="142" w:right="205" w:firstLine="0"/>
              <w:jc w:val="both"/>
              <w:rPr>
                <w:rFonts w:ascii="Montserrat" w:cs="Montserrat" w:eastAsia="Montserrat" w:hAnsi="Montserrat"/>
                <w:b w:val="0"/>
                <w:i w:val="0"/>
                <w:smallCaps w:val="0"/>
                <w:strike w:val="0"/>
                <w:color w:val="000000"/>
                <w:sz w:val="16"/>
                <w:szCs w:val="16"/>
                <w:u w:val="none"/>
                <w:shd w:fill="auto" w:val="clear"/>
              </w:rPr>
            </w:pPr>
            <w:r w:rsidDel="00000000" w:rsidR="00000000" w:rsidRPr="00000000">
              <w:rPr>
                <w:rFonts w:ascii="Montserrat" w:cs="Montserrat" w:eastAsia="Montserrat" w:hAnsi="Montserrat"/>
                <w:b w:val="0"/>
                <w:i w:val="0"/>
                <w:smallCaps w:val="0"/>
                <w:strike w:val="0"/>
                <w:color w:val="ffffff"/>
                <w:sz w:val="16"/>
                <w:szCs w:val="16"/>
                <w:u w:val="none"/>
                <w:shd w:fill="auto" w:val="clear"/>
                <w:rtl w:val="0"/>
              </w:rPr>
              <w:t xml:space="preserve">Diseño de la estrategia</w:t>
            </w:r>
            <w:r w:rsidDel="00000000" w:rsidR="00000000" w:rsidRPr="00000000">
              <w:rPr>
                <w:rtl w:val="0"/>
              </w:rPr>
            </w:r>
          </w:p>
        </w:tc>
        <w:tc>
          <w:tcPr>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rPr>
            </w:pPr>
            <w:r w:rsidDel="00000000" w:rsidR="00000000" w:rsidRPr="00000000">
              <w:rPr>
                <w:rFonts w:ascii="Montserrat" w:cs="Montserrat" w:eastAsia="Montserrat" w:hAnsi="Montserrat"/>
                <w:b w:val="0"/>
                <w:i w:val="0"/>
                <w:smallCaps w:val="0"/>
                <w:strike w:val="0"/>
                <w:color w:val="000000"/>
                <w:sz w:val="16"/>
                <w:szCs w:val="16"/>
                <w:u w:val="none"/>
                <w:shd w:fill="auto" w:val="clear"/>
                <w:rtl w:val="0"/>
              </w:rPr>
              <w:t xml:space="preserve">Enero</w:t>
            </w:r>
          </w:p>
        </w:tc>
        <w:tc>
          <w:tcPr>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240" w:lineRule="auto"/>
              <w:ind w:left="203" w:right="190" w:firstLine="0"/>
              <w:jc w:val="both"/>
              <w:rPr>
                <w:rFonts w:ascii="Montserrat" w:cs="Montserrat" w:eastAsia="Montserrat" w:hAnsi="Montserrat"/>
                <w:b w:val="0"/>
                <w:i w:val="0"/>
                <w:smallCaps w:val="0"/>
                <w:strike w:val="0"/>
                <w:color w:val="000000"/>
                <w:sz w:val="16"/>
                <w:szCs w:val="16"/>
                <w:u w:val="none"/>
                <w:shd w:fill="auto" w:val="clear"/>
              </w:rPr>
            </w:pPr>
            <w:r w:rsidDel="00000000" w:rsidR="00000000" w:rsidRPr="00000000">
              <w:rPr>
                <w:rFonts w:ascii="Montserrat" w:cs="Montserrat" w:eastAsia="Montserrat" w:hAnsi="Montserrat"/>
                <w:b w:val="0"/>
                <w:i w:val="0"/>
                <w:smallCaps w:val="0"/>
                <w:strike w:val="0"/>
                <w:color w:val="000000"/>
                <w:sz w:val="16"/>
                <w:szCs w:val="16"/>
                <w:u w:val="none"/>
                <w:shd w:fill="auto" w:val="clear"/>
                <w:rtl w:val="0"/>
              </w:rPr>
              <w:t xml:space="preserve">Copia del Documento: Movimiento Nacional por la Construcción de la Paz en la educación Media Superior.</w:t>
            </w:r>
          </w:p>
        </w:tc>
      </w:tr>
      <w:tr>
        <w:trPr>
          <w:cantSplit w:val="0"/>
          <w:trHeight w:val="836" w:hRule="atLeast"/>
          <w:tblHeader w:val="0"/>
        </w:trPr>
        <w:tc>
          <w:tcPr>
            <w:vMerge w:val="restart"/>
            <w:shd w:fill="12312b" w:val="cle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240" w:lineRule="auto"/>
              <w:ind w:left="142" w:right="205" w:firstLine="0"/>
              <w:jc w:val="both"/>
              <w:rPr>
                <w:rFonts w:ascii="Montserrat" w:cs="Montserrat" w:eastAsia="Montserrat" w:hAnsi="Montserrat"/>
                <w:b w:val="0"/>
                <w:i w:val="0"/>
                <w:smallCaps w:val="0"/>
                <w:strike w:val="0"/>
                <w:color w:val="000000"/>
                <w:sz w:val="16"/>
                <w:szCs w:val="16"/>
                <w:u w:val="none"/>
                <w:shd w:fill="auto" w:val="clear"/>
              </w:rPr>
            </w:pPr>
            <w:r w:rsidDel="00000000" w:rsidR="00000000" w:rsidRPr="00000000">
              <w:rPr>
                <w:rFonts w:ascii="Montserrat" w:cs="Montserrat" w:eastAsia="Montserrat" w:hAnsi="Montserrat"/>
                <w:b w:val="0"/>
                <w:i w:val="0"/>
                <w:smallCaps w:val="0"/>
                <w:strike w:val="0"/>
                <w:color w:val="ffffff"/>
                <w:sz w:val="16"/>
                <w:szCs w:val="16"/>
                <w:u w:val="none"/>
                <w:shd w:fill="auto" w:val="clear"/>
                <w:rtl w:val="0"/>
              </w:rPr>
              <w:t xml:space="preserve">Consulta Nacional Sobre seguridad y servicios en los planteles de educación Media Superior.</w:t>
            </w:r>
            <w:r w:rsidDel="00000000" w:rsidR="00000000" w:rsidRPr="00000000">
              <w:rPr>
                <w:rtl w:val="0"/>
              </w:rPr>
            </w:r>
          </w:p>
        </w:tc>
        <w:tc>
          <w:tcPr>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rPr>
            </w:pPr>
            <w:r w:rsidDel="00000000" w:rsidR="00000000" w:rsidRPr="00000000">
              <w:rPr>
                <w:rFonts w:ascii="Montserrat" w:cs="Montserrat" w:eastAsia="Montserrat" w:hAnsi="Montserrat"/>
                <w:b w:val="0"/>
                <w:i w:val="0"/>
                <w:smallCaps w:val="0"/>
                <w:strike w:val="0"/>
                <w:color w:val="000000"/>
                <w:sz w:val="16"/>
                <w:szCs w:val="16"/>
                <w:u w:val="none"/>
                <w:shd w:fill="auto" w:val="clear"/>
                <w:rtl w:val="0"/>
              </w:rPr>
              <w:t xml:space="preserve">Marzo</w:t>
            </w:r>
          </w:p>
        </w:tc>
        <w:tc>
          <w:tcP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240" w:lineRule="auto"/>
              <w:ind w:left="203" w:right="190" w:firstLine="0"/>
              <w:jc w:val="both"/>
              <w:rPr>
                <w:rFonts w:ascii="Montserrat" w:cs="Montserrat" w:eastAsia="Montserrat" w:hAnsi="Montserrat"/>
                <w:b w:val="0"/>
                <w:i w:val="0"/>
                <w:smallCaps w:val="0"/>
                <w:strike w:val="0"/>
                <w:color w:val="000000"/>
                <w:sz w:val="16"/>
                <w:szCs w:val="16"/>
                <w:u w:val="none"/>
                <w:shd w:fill="auto" w:val="clear"/>
              </w:rPr>
            </w:pPr>
            <w:r w:rsidDel="00000000" w:rsidR="00000000" w:rsidRPr="00000000">
              <w:rPr>
                <w:rFonts w:ascii="Montserrat" w:cs="Montserrat" w:eastAsia="Montserrat" w:hAnsi="Montserrat"/>
                <w:b w:val="0"/>
                <w:i w:val="0"/>
                <w:smallCaps w:val="0"/>
                <w:strike w:val="0"/>
                <w:color w:val="000000"/>
                <w:sz w:val="16"/>
                <w:szCs w:val="16"/>
                <w:u w:val="none"/>
                <w:shd w:fill="auto" w:val="clear"/>
                <w:rtl w:val="0"/>
              </w:rPr>
              <w:t xml:space="preserve">Copia Ficha Técnica de la Consulta Nacional de Seguridad y Servicios en los planteles de Educación Media Superior</w:t>
            </w:r>
          </w:p>
        </w:tc>
      </w:tr>
      <w:tr>
        <w:trPr>
          <w:cantSplit w:val="0"/>
          <w:trHeight w:val="836" w:hRule="atLeast"/>
          <w:tblHeader w:val="0"/>
        </w:trPr>
        <w:tc>
          <w:tcPr>
            <w:vMerge w:val="continue"/>
            <w:shd w:fill="12312b" w:val="cle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16"/>
                <w:szCs w:val="16"/>
                <w:u w:val="none"/>
                <w:shd w:fill="auto" w:val="clear"/>
              </w:rPr>
            </w:pPr>
            <w:r w:rsidDel="00000000" w:rsidR="00000000" w:rsidRPr="00000000">
              <w:rPr>
                <w:rtl w:val="0"/>
              </w:rPr>
            </w:r>
          </w:p>
        </w:tc>
        <w:tc>
          <w:tcP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rPr>
            </w:pPr>
            <w:r w:rsidDel="00000000" w:rsidR="00000000" w:rsidRPr="00000000">
              <w:rPr>
                <w:rFonts w:ascii="Montserrat" w:cs="Montserrat" w:eastAsia="Montserrat" w:hAnsi="Montserrat"/>
                <w:b w:val="0"/>
                <w:i w:val="0"/>
                <w:smallCaps w:val="0"/>
                <w:strike w:val="0"/>
                <w:color w:val="000000"/>
                <w:sz w:val="16"/>
                <w:szCs w:val="16"/>
                <w:u w:val="none"/>
                <w:shd w:fill="auto" w:val="clear"/>
                <w:rtl w:val="0"/>
              </w:rPr>
              <w:t xml:space="preserve">Noviembre</w:t>
            </w:r>
          </w:p>
        </w:tc>
        <w:tc>
          <w:tcP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240" w:lineRule="auto"/>
              <w:ind w:left="203" w:right="190" w:firstLine="0"/>
              <w:jc w:val="both"/>
              <w:rPr>
                <w:rFonts w:ascii="Montserrat" w:cs="Montserrat" w:eastAsia="Montserrat" w:hAnsi="Montserrat"/>
                <w:b w:val="0"/>
                <w:i w:val="0"/>
                <w:smallCaps w:val="0"/>
                <w:strike w:val="0"/>
                <w:color w:val="000000"/>
                <w:sz w:val="16"/>
                <w:szCs w:val="16"/>
                <w:u w:val="none"/>
                <w:shd w:fill="auto" w:val="clear"/>
              </w:rPr>
            </w:pPr>
            <w:r w:rsidDel="00000000" w:rsidR="00000000" w:rsidRPr="00000000">
              <w:rPr>
                <w:rFonts w:ascii="Montserrat" w:cs="Montserrat" w:eastAsia="Montserrat" w:hAnsi="Montserrat"/>
                <w:b w:val="0"/>
                <w:i w:val="0"/>
                <w:smallCaps w:val="0"/>
                <w:strike w:val="0"/>
                <w:color w:val="000000"/>
                <w:sz w:val="16"/>
                <w:szCs w:val="16"/>
                <w:u w:val="none"/>
                <w:shd w:fill="auto" w:val="clear"/>
                <w:rtl w:val="0"/>
              </w:rPr>
              <w:t xml:space="preserve">Copia Ficha Técnica de la Consulta Nacional de Seguridad y Servicios en los planteles de Educación Media Superior</w:t>
            </w:r>
          </w:p>
        </w:tc>
      </w:tr>
      <w:tr>
        <w:trPr>
          <w:cantSplit w:val="0"/>
          <w:trHeight w:val="836" w:hRule="atLeast"/>
          <w:tblHeader w:val="0"/>
        </w:trPr>
        <w:tc>
          <w:tcPr>
            <w:shd w:fill="12312b" w:val="clear"/>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240" w:lineRule="auto"/>
              <w:ind w:left="142" w:right="205" w:firstLine="0"/>
              <w:jc w:val="both"/>
              <w:rPr>
                <w:rFonts w:ascii="Montserrat" w:cs="Montserrat" w:eastAsia="Montserrat" w:hAnsi="Montserrat"/>
                <w:b w:val="0"/>
                <w:i w:val="0"/>
                <w:smallCaps w:val="0"/>
                <w:strike w:val="0"/>
                <w:color w:val="000000"/>
                <w:sz w:val="16"/>
                <w:szCs w:val="16"/>
                <w:u w:val="none"/>
                <w:shd w:fill="auto" w:val="clear"/>
              </w:rPr>
            </w:pPr>
            <w:r w:rsidDel="00000000" w:rsidR="00000000" w:rsidRPr="00000000">
              <w:rPr>
                <w:rFonts w:ascii="Montserrat" w:cs="Montserrat" w:eastAsia="Montserrat" w:hAnsi="Montserrat"/>
                <w:b w:val="0"/>
                <w:i w:val="0"/>
                <w:smallCaps w:val="0"/>
                <w:strike w:val="0"/>
                <w:color w:val="ffffff"/>
                <w:sz w:val="16"/>
                <w:szCs w:val="16"/>
                <w:u w:val="none"/>
                <w:shd w:fill="auto" w:val="clear"/>
                <w:rtl w:val="0"/>
              </w:rPr>
              <w:t xml:space="preserve">Convenios, acuerdos y planes de trabajo</w:t>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240" w:lineRule="auto"/>
              <w:ind w:left="142" w:right="205" w:firstLine="0"/>
              <w:jc w:val="both"/>
              <w:rPr>
                <w:rFonts w:ascii="Montserrat" w:cs="Montserrat" w:eastAsia="Montserrat" w:hAnsi="Montserrat"/>
                <w:b w:val="0"/>
                <w:i w:val="0"/>
                <w:smallCaps w:val="0"/>
                <w:strike w:val="0"/>
                <w:color w:val="000000"/>
                <w:sz w:val="16"/>
                <w:szCs w:val="16"/>
                <w:u w:val="none"/>
                <w:shd w:fill="auto" w:val="clear"/>
              </w:rPr>
            </w:pPr>
            <w:r w:rsidDel="00000000" w:rsidR="00000000" w:rsidRPr="00000000">
              <w:rPr>
                <w:rFonts w:ascii="Montserrat" w:cs="Montserrat" w:eastAsia="Montserrat" w:hAnsi="Montserrat"/>
                <w:b w:val="0"/>
                <w:i w:val="0"/>
                <w:smallCaps w:val="0"/>
                <w:strike w:val="0"/>
                <w:color w:val="ffffff"/>
                <w:sz w:val="16"/>
                <w:szCs w:val="16"/>
                <w:u w:val="none"/>
                <w:shd w:fill="auto" w:val="clear"/>
                <w:rtl w:val="0"/>
              </w:rPr>
              <w:t xml:space="preserve">Interinstitucional</w:t>
            </w:r>
            <w:r w:rsidDel="00000000" w:rsidR="00000000" w:rsidRPr="00000000">
              <w:rPr>
                <w:rtl w:val="0"/>
              </w:rPr>
            </w:r>
          </w:p>
        </w:tc>
        <w:tc>
          <w:tcP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rPr>
            </w:pPr>
            <w:r w:rsidDel="00000000" w:rsidR="00000000" w:rsidRPr="00000000">
              <w:rPr>
                <w:rFonts w:ascii="Montserrat" w:cs="Montserrat" w:eastAsia="Montserrat" w:hAnsi="Montserrat"/>
                <w:b w:val="0"/>
                <w:i w:val="0"/>
                <w:smallCaps w:val="0"/>
                <w:strike w:val="0"/>
                <w:color w:val="000000"/>
                <w:sz w:val="16"/>
                <w:szCs w:val="16"/>
                <w:u w:val="none"/>
                <w:shd w:fill="auto" w:val="clear"/>
                <w:rtl w:val="0"/>
              </w:rPr>
              <w:t xml:space="preserve">Enero – Noviembre</w:t>
            </w:r>
          </w:p>
        </w:tc>
        <w:tc>
          <w:tcP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240" w:lineRule="auto"/>
              <w:ind w:left="203" w:right="190" w:firstLine="0"/>
              <w:jc w:val="both"/>
              <w:rPr>
                <w:rFonts w:ascii="Montserrat" w:cs="Montserrat" w:eastAsia="Montserrat" w:hAnsi="Montserrat"/>
                <w:b w:val="0"/>
                <w:i w:val="0"/>
                <w:smallCaps w:val="0"/>
                <w:strike w:val="0"/>
                <w:color w:val="000000"/>
                <w:sz w:val="16"/>
                <w:szCs w:val="16"/>
                <w:u w:val="none"/>
                <w:shd w:fill="auto" w:val="clear"/>
              </w:rPr>
            </w:pPr>
            <w:r w:rsidDel="00000000" w:rsidR="00000000" w:rsidRPr="00000000">
              <w:rPr>
                <w:rFonts w:ascii="Montserrat" w:cs="Montserrat" w:eastAsia="Montserrat" w:hAnsi="Montserrat"/>
                <w:b w:val="0"/>
                <w:i w:val="0"/>
                <w:smallCaps w:val="0"/>
                <w:strike w:val="0"/>
                <w:color w:val="000000"/>
                <w:sz w:val="16"/>
                <w:szCs w:val="16"/>
                <w:u w:val="none"/>
                <w:shd w:fill="auto" w:val="clear"/>
                <w:rtl w:val="0"/>
              </w:rPr>
              <w:t xml:space="preserve">Copia del documento.</w:t>
            </w:r>
          </w:p>
        </w:tc>
      </w:tr>
      <w:tr>
        <w:trPr>
          <w:cantSplit w:val="0"/>
          <w:trHeight w:val="834" w:hRule="atLeast"/>
          <w:tblHeader w:val="0"/>
        </w:trPr>
        <w:tc>
          <w:tcPr>
            <w:shd w:fill="12312b" w:val="clea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240" w:lineRule="auto"/>
              <w:ind w:left="142" w:right="205" w:firstLine="0"/>
              <w:jc w:val="both"/>
              <w:rPr>
                <w:rFonts w:ascii="Montserrat" w:cs="Montserrat" w:eastAsia="Montserrat" w:hAnsi="Montserrat"/>
                <w:b w:val="0"/>
                <w:i w:val="0"/>
                <w:smallCaps w:val="0"/>
                <w:strike w:val="0"/>
                <w:color w:val="000000"/>
                <w:sz w:val="16"/>
                <w:szCs w:val="16"/>
                <w:u w:val="none"/>
                <w:shd w:fill="auto" w:val="clear"/>
              </w:rPr>
            </w:pPr>
            <w:r w:rsidDel="00000000" w:rsidR="00000000" w:rsidRPr="00000000">
              <w:rPr>
                <w:rFonts w:ascii="Montserrat" w:cs="Montserrat" w:eastAsia="Montserrat" w:hAnsi="Montserrat"/>
                <w:b w:val="0"/>
                <w:i w:val="0"/>
                <w:smallCaps w:val="0"/>
                <w:strike w:val="0"/>
                <w:color w:val="ffffff"/>
                <w:sz w:val="16"/>
                <w:szCs w:val="16"/>
                <w:u w:val="none"/>
                <w:shd w:fill="auto" w:val="clear"/>
                <w:rtl w:val="0"/>
              </w:rPr>
              <w:t xml:space="preserve">Consejos de</w:t>
            </w:r>
            <w:r w:rsidDel="00000000" w:rsidR="00000000" w:rsidRPr="00000000">
              <w:rPr>
                <w:rFonts w:ascii="Montserrat" w:cs="Montserrat" w:eastAsia="Montserrat" w:hAnsi="Montserrat"/>
                <w:color w:val="ffffff"/>
                <w:sz w:val="16"/>
                <w:szCs w:val="16"/>
                <w:rtl w:val="0"/>
              </w:rPr>
              <w:t xml:space="preserve"> </w:t>
            </w:r>
            <w:r w:rsidDel="00000000" w:rsidR="00000000" w:rsidRPr="00000000">
              <w:rPr>
                <w:rFonts w:ascii="Montserrat" w:cs="Montserrat" w:eastAsia="Montserrat" w:hAnsi="Montserrat"/>
                <w:b w:val="0"/>
                <w:i w:val="0"/>
                <w:smallCaps w:val="0"/>
                <w:strike w:val="0"/>
                <w:color w:val="ffffff"/>
                <w:sz w:val="16"/>
                <w:szCs w:val="16"/>
                <w:u w:val="none"/>
                <w:shd w:fill="auto" w:val="clear"/>
                <w:rtl w:val="0"/>
              </w:rPr>
              <w:t xml:space="preserve"> Paz Escolar (COPAZE)</w:t>
            </w:r>
            <w:r w:rsidDel="00000000" w:rsidR="00000000" w:rsidRPr="00000000">
              <w:rPr>
                <w:rtl w:val="0"/>
              </w:rPr>
            </w:r>
          </w:p>
        </w:tc>
        <w:tc>
          <w:tcP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rPr>
            </w:pPr>
            <w:r w:rsidDel="00000000" w:rsidR="00000000" w:rsidRPr="00000000">
              <w:rPr>
                <w:rFonts w:ascii="Montserrat" w:cs="Montserrat" w:eastAsia="Montserrat" w:hAnsi="Montserrat"/>
                <w:b w:val="0"/>
                <w:i w:val="0"/>
                <w:smallCaps w:val="0"/>
                <w:strike w:val="0"/>
                <w:color w:val="000000"/>
                <w:sz w:val="16"/>
                <w:szCs w:val="16"/>
                <w:u w:val="none"/>
                <w:shd w:fill="auto" w:val="clear"/>
                <w:rtl w:val="0"/>
              </w:rPr>
              <w:t xml:space="preserve">Abril</w:t>
            </w:r>
          </w:p>
        </w:tc>
        <w:tc>
          <w:tcP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240" w:lineRule="auto"/>
              <w:ind w:left="203" w:right="190" w:firstLine="0"/>
              <w:jc w:val="both"/>
              <w:rPr>
                <w:rFonts w:ascii="Montserrat" w:cs="Montserrat" w:eastAsia="Montserrat" w:hAnsi="Montserrat"/>
                <w:b w:val="0"/>
                <w:i w:val="0"/>
                <w:smallCaps w:val="0"/>
                <w:strike w:val="0"/>
                <w:color w:val="000000"/>
                <w:sz w:val="16"/>
                <w:szCs w:val="16"/>
                <w:u w:val="none"/>
                <w:shd w:fill="auto" w:val="clear"/>
              </w:rPr>
            </w:pPr>
            <w:r w:rsidDel="00000000" w:rsidR="00000000" w:rsidRPr="00000000">
              <w:rPr>
                <w:rFonts w:ascii="Montserrat" w:cs="Montserrat" w:eastAsia="Montserrat" w:hAnsi="Montserrat"/>
                <w:b w:val="0"/>
                <w:i w:val="0"/>
                <w:smallCaps w:val="0"/>
                <w:strike w:val="0"/>
                <w:color w:val="000000"/>
                <w:sz w:val="16"/>
                <w:szCs w:val="16"/>
                <w:u w:val="none"/>
                <w:shd w:fill="auto" w:val="clear"/>
                <w:rtl w:val="0"/>
              </w:rPr>
              <w:t xml:space="preserve">Copia Informe nacional de los Consejos de Paz Escolar (COPAZE)</w:t>
            </w:r>
          </w:p>
        </w:tc>
      </w:tr>
      <w:tr>
        <w:trPr>
          <w:cantSplit w:val="0"/>
          <w:trHeight w:val="856" w:hRule="atLeast"/>
          <w:tblHeader w:val="0"/>
        </w:trPr>
        <w:tc>
          <w:tcPr>
            <w:shd w:fill="12312b" w:val="cle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240" w:lineRule="auto"/>
              <w:ind w:left="142" w:right="205" w:firstLine="0"/>
              <w:jc w:val="both"/>
              <w:rPr>
                <w:rFonts w:ascii="Montserrat" w:cs="Montserrat" w:eastAsia="Montserrat" w:hAnsi="Montserrat"/>
                <w:b w:val="0"/>
                <w:i w:val="0"/>
                <w:smallCaps w:val="0"/>
                <w:strike w:val="0"/>
                <w:color w:val="000000"/>
                <w:sz w:val="16"/>
                <w:szCs w:val="16"/>
                <w:u w:val="none"/>
                <w:shd w:fill="auto" w:val="clear"/>
              </w:rPr>
            </w:pPr>
            <w:r w:rsidDel="00000000" w:rsidR="00000000" w:rsidRPr="00000000">
              <w:rPr>
                <w:rFonts w:ascii="Montserrat" w:cs="Montserrat" w:eastAsia="Montserrat" w:hAnsi="Montserrat"/>
                <w:b w:val="0"/>
                <w:i w:val="0"/>
                <w:smallCaps w:val="0"/>
                <w:strike w:val="0"/>
                <w:color w:val="ffffff"/>
                <w:sz w:val="16"/>
                <w:szCs w:val="16"/>
                <w:u w:val="none"/>
                <w:shd w:fill="auto" w:val="clear"/>
                <w:rtl w:val="0"/>
              </w:rPr>
              <w:t xml:space="preserve">Implementación de acciones</w:t>
            </w:r>
            <w:r w:rsidDel="00000000" w:rsidR="00000000" w:rsidRPr="00000000">
              <w:rPr>
                <w:rtl w:val="0"/>
              </w:rPr>
            </w:r>
          </w:p>
        </w:tc>
        <w:tc>
          <w:tcP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rPr>
            </w:pPr>
            <w:r w:rsidDel="00000000" w:rsidR="00000000" w:rsidRPr="00000000">
              <w:rPr>
                <w:rFonts w:ascii="Montserrat" w:cs="Montserrat" w:eastAsia="Montserrat" w:hAnsi="Montserrat"/>
                <w:b w:val="0"/>
                <w:i w:val="0"/>
                <w:smallCaps w:val="0"/>
                <w:strike w:val="0"/>
                <w:color w:val="000000"/>
                <w:sz w:val="16"/>
                <w:szCs w:val="16"/>
                <w:u w:val="none"/>
                <w:shd w:fill="auto" w:val="clear"/>
                <w:rtl w:val="0"/>
              </w:rPr>
              <w:t xml:space="preserve">Febrero –Noviembre</w:t>
            </w:r>
          </w:p>
        </w:tc>
        <w:tc>
          <w:tcP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240" w:lineRule="auto"/>
              <w:ind w:left="203" w:right="190" w:firstLine="0"/>
              <w:jc w:val="both"/>
              <w:rPr>
                <w:rFonts w:ascii="Montserrat" w:cs="Montserrat" w:eastAsia="Montserrat" w:hAnsi="Montserrat"/>
                <w:b w:val="0"/>
                <w:i w:val="0"/>
                <w:smallCaps w:val="0"/>
                <w:strike w:val="0"/>
                <w:color w:val="000000"/>
                <w:sz w:val="16"/>
                <w:szCs w:val="16"/>
                <w:u w:val="none"/>
                <w:shd w:fill="auto" w:val="clear"/>
              </w:rPr>
            </w:pPr>
            <w:r w:rsidDel="00000000" w:rsidR="00000000" w:rsidRPr="00000000">
              <w:rPr>
                <w:rFonts w:ascii="Montserrat" w:cs="Montserrat" w:eastAsia="Montserrat" w:hAnsi="Montserrat"/>
                <w:b w:val="0"/>
                <w:i w:val="0"/>
                <w:smallCaps w:val="0"/>
                <w:strike w:val="0"/>
                <w:color w:val="000000"/>
                <w:sz w:val="16"/>
                <w:szCs w:val="16"/>
                <w:u w:val="none"/>
                <w:shd w:fill="auto" w:val="clear"/>
                <w:rtl w:val="0"/>
              </w:rPr>
              <w:t xml:space="preserve">Reporte de actividades</w:t>
            </w:r>
          </w:p>
        </w:tc>
      </w:tr>
      <w:tr>
        <w:trPr>
          <w:cantSplit w:val="0"/>
          <w:trHeight w:val="553" w:hRule="atLeast"/>
          <w:tblHeader w:val="0"/>
        </w:trPr>
        <w:tc>
          <w:tcPr>
            <w:vMerge w:val="restart"/>
            <w:shd w:fill="12312b" w:val="cle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240" w:lineRule="auto"/>
              <w:ind w:left="142" w:right="205" w:firstLine="0"/>
              <w:jc w:val="both"/>
              <w:rPr>
                <w:rFonts w:ascii="Montserrat" w:cs="Montserrat" w:eastAsia="Montserrat" w:hAnsi="Montserrat"/>
                <w:b w:val="0"/>
                <w:i w:val="0"/>
                <w:smallCaps w:val="0"/>
                <w:strike w:val="0"/>
                <w:color w:val="000000"/>
                <w:sz w:val="16"/>
                <w:szCs w:val="16"/>
                <w:u w:val="none"/>
                <w:shd w:fill="auto" w:val="clear"/>
              </w:rPr>
            </w:pPr>
            <w:r w:rsidDel="00000000" w:rsidR="00000000" w:rsidRPr="00000000">
              <w:rPr>
                <w:rFonts w:ascii="Montserrat" w:cs="Montserrat" w:eastAsia="Montserrat" w:hAnsi="Montserrat"/>
                <w:b w:val="0"/>
                <w:i w:val="0"/>
                <w:smallCaps w:val="0"/>
                <w:strike w:val="0"/>
                <w:color w:val="ffffff"/>
                <w:sz w:val="16"/>
                <w:szCs w:val="16"/>
                <w:u w:val="none"/>
                <w:shd w:fill="auto" w:val="clear"/>
                <w:rtl w:val="0"/>
              </w:rPr>
              <w:t xml:space="preserve">Evaluación de la estrategia</w:t>
            </w:r>
            <w:r w:rsidDel="00000000" w:rsidR="00000000" w:rsidRPr="00000000">
              <w:rPr>
                <w:rtl w:val="0"/>
              </w:rPr>
            </w:r>
          </w:p>
        </w:tc>
        <w:tc>
          <w:tcP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rPr>
            </w:pPr>
            <w:r w:rsidDel="00000000" w:rsidR="00000000" w:rsidRPr="00000000">
              <w:rPr>
                <w:rFonts w:ascii="Montserrat" w:cs="Montserrat" w:eastAsia="Montserrat" w:hAnsi="Montserrat"/>
                <w:b w:val="0"/>
                <w:i w:val="0"/>
                <w:smallCaps w:val="0"/>
                <w:strike w:val="0"/>
                <w:color w:val="000000"/>
                <w:sz w:val="16"/>
                <w:szCs w:val="16"/>
                <w:u w:val="none"/>
                <w:shd w:fill="auto" w:val="clear"/>
                <w:rtl w:val="0"/>
              </w:rPr>
              <w:t xml:space="preserve">Agosto</w:t>
            </w:r>
          </w:p>
        </w:tc>
        <w:tc>
          <w:tcPr>
            <w:vAlign w:val="cente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240" w:lineRule="auto"/>
              <w:ind w:left="203" w:right="190" w:firstLine="0"/>
              <w:jc w:val="both"/>
              <w:rPr>
                <w:rFonts w:ascii="Montserrat" w:cs="Montserrat" w:eastAsia="Montserrat" w:hAnsi="Montserrat"/>
                <w:b w:val="0"/>
                <w:i w:val="0"/>
                <w:smallCaps w:val="0"/>
                <w:strike w:val="0"/>
                <w:color w:val="000000"/>
                <w:sz w:val="16"/>
                <w:szCs w:val="16"/>
                <w:u w:val="none"/>
                <w:shd w:fill="auto" w:val="clear"/>
              </w:rPr>
            </w:pPr>
            <w:r w:rsidDel="00000000" w:rsidR="00000000" w:rsidRPr="00000000">
              <w:rPr>
                <w:rFonts w:ascii="Montserrat" w:cs="Montserrat" w:eastAsia="Montserrat" w:hAnsi="Montserrat"/>
                <w:b w:val="0"/>
                <w:i w:val="0"/>
                <w:smallCaps w:val="0"/>
                <w:strike w:val="0"/>
                <w:color w:val="000000"/>
                <w:sz w:val="16"/>
                <w:szCs w:val="16"/>
                <w:u w:val="none"/>
                <w:shd w:fill="auto" w:val="clear"/>
                <w:rtl w:val="0"/>
              </w:rPr>
              <w:t xml:space="preserve">Resumen de la evaluación de seguimiento y monitoreo</w:t>
            </w:r>
          </w:p>
        </w:tc>
      </w:tr>
      <w:tr>
        <w:trPr>
          <w:cantSplit w:val="0"/>
          <w:trHeight w:val="553" w:hRule="atLeast"/>
          <w:tblHeader w:val="0"/>
        </w:trPr>
        <w:tc>
          <w:tcPr>
            <w:vMerge w:val="continue"/>
            <w:shd w:fill="12312b" w:val="cle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16"/>
                <w:szCs w:val="16"/>
                <w:u w:val="none"/>
                <w:shd w:fill="auto" w:val="clear"/>
              </w:rPr>
            </w:pPr>
            <w:r w:rsidDel="00000000" w:rsidR="00000000" w:rsidRPr="00000000">
              <w:rPr>
                <w:rtl w:val="0"/>
              </w:rPr>
            </w:r>
          </w:p>
        </w:tc>
        <w:tc>
          <w:tcP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rPr>
            </w:pPr>
            <w:r w:rsidDel="00000000" w:rsidR="00000000" w:rsidRPr="00000000">
              <w:rPr>
                <w:rFonts w:ascii="Montserrat" w:cs="Montserrat" w:eastAsia="Montserrat" w:hAnsi="Montserrat"/>
                <w:b w:val="0"/>
                <w:i w:val="0"/>
                <w:smallCaps w:val="0"/>
                <w:strike w:val="0"/>
                <w:color w:val="000000"/>
                <w:sz w:val="16"/>
                <w:szCs w:val="16"/>
                <w:u w:val="none"/>
                <w:shd w:fill="auto" w:val="clear"/>
                <w:rtl w:val="0"/>
              </w:rPr>
              <w:t xml:space="preserve">Noviembre</w:t>
            </w:r>
          </w:p>
        </w:tc>
        <w:tc>
          <w:tcP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240" w:lineRule="auto"/>
              <w:ind w:left="203" w:right="190" w:firstLine="0"/>
              <w:jc w:val="both"/>
              <w:rPr>
                <w:rFonts w:ascii="Montserrat" w:cs="Montserrat" w:eastAsia="Montserrat" w:hAnsi="Montserrat"/>
                <w:b w:val="0"/>
                <w:i w:val="0"/>
                <w:smallCaps w:val="0"/>
                <w:strike w:val="0"/>
                <w:color w:val="000000"/>
                <w:sz w:val="16"/>
                <w:szCs w:val="16"/>
                <w:u w:val="none"/>
                <w:shd w:fill="auto" w:val="clear"/>
              </w:rPr>
            </w:pPr>
            <w:r w:rsidDel="00000000" w:rsidR="00000000" w:rsidRPr="00000000">
              <w:rPr>
                <w:rFonts w:ascii="Montserrat" w:cs="Montserrat" w:eastAsia="Montserrat" w:hAnsi="Montserrat"/>
                <w:b w:val="0"/>
                <w:i w:val="0"/>
                <w:smallCaps w:val="0"/>
                <w:strike w:val="0"/>
                <w:color w:val="000000"/>
                <w:sz w:val="16"/>
                <w:szCs w:val="16"/>
                <w:u w:val="none"/>
                <w:shd w:fill="auto" w:val="clear"/>
                <w:rtl w:val="0"/>
              </w:rPr>
              <w:t xml:space="preserve">Copia de la evaluación: De resultados e impacto.</w:t>
            </w:r>
          </w:p>
        </w:tc>
      </w:tr>
      <w:tr>
        <w:trPr>
          <w:cantSplit w:val="0"/>
          <w:trHeight w:val="836" w:hRule="atLeast"/>
          <w:tblHeader w:val="0"/>
        </w:trPr>
        <w:tc>
          <w:tcPr>
            <w:shd w:fill="12312b" w:val="clea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240" w:lineRule="auto"/>
              <w:ind w:left="142" w:right="205" w:firstLine="0"/>
              <w:jc w:val="both"/>
              <w:rPr>
                <w:rFonts w:ascii="Montserrat" w:cs="Montserrat" w:eastAsia="Montserrat" w:hAnsi="Montserrat"/>
                <w:b w:val="0"/>
                <w:i w:val="0"/>
                <w:smallCaps w:val="0"/>
                <w:strike w:val="0"/>
                <w:color w:val="000000"/>
                <w:sz w:val="16"/>
                <w:szCs w:val="16"/>
                <w:u w:val="none"/>
                <w:shd w:fill="auto" w:val="clear"/>
              </w:rPr>
            </w:pPr>
            <w:r w:rsidDel="00000000" w:rsidR="00000000" w:rsidRPr="00000000">
              <w:rPr>
                <w:rFonts w:ascii="Montserrat" w:cs="Montserrat" w:eastAsia="Montserrat" w:hAnsi="Montserrat"/>
                <w:b w:val="0"/>
                <w:i w:val="0"/>
                <w:smallCaps w:val="0"/>
                <w:strike w:val="0"/>
                <w:color w:val="ffffff"/>
                <w:sz w:val="16"/>
                <w:szCs w:val="16"/>
                <w:u w:val="none"/>
                <w:shd w:fill="auto" w:val="clear"/>
                <w:rtl w:val="0"/>
              </w:rPr>
              <w:t xml:space="preserve">Análisis, reflexión y mejoras de la estrategia</w:t>
            </w:r>
            <w:r w:rsidDel="00000000" w:rsidR="00000000" w:rsidRPr="00000000">
              <w:rPr>
                <w:rtl w:val="0"/>
              </w:rPr>
            </w:r>
          </w:p>
        </w:tc>
        <w:tc>
          <w:tcP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rPr>
            </w:pPr>
            <w:r w:rsidDel="00000000" w:rsidR="00000000" w:rsidRPr="00000000">
              <w:rPr>
                <w:rFonts w:ascii="Montserrat" w:cs="Montserrat" w:eastAsia="Montserrat" w:hAnsi="Montserrat"/>
                <w:b w:val="0"/>
                <w:i w:val="0"/>
                <w:smallCaps w:val="0"/>
                <w:strike w:val="0"/>
                <w:color w:val="000000"/>
                <w:sz w:val="16"/>
                <w:szCs w:val="16"/>
                <w:u w:val="none"/>
                <w:shd w:fill="auto" w:val="clear"/>
                <w:rtl w:val="0"/>
              </w:rPr>
              <w:t xml:space="preserve">Diciembre</w:t>
            </w:r>
          </w:p>
        </w:tc>
        <w:tc>
          <w:tcP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240" w:lineRule="auto"/>
              <w:ind w:left="203" w:right="190" w:firstLine="0"/>
              <w:jc w:val="both"/>
              <w:rPr>
                <w:rFonts w:ascii="Montserrat" w:cs="Montserrat" w:eastAsia="Montserrat" w:hAnsi="Montserrat"/>
                <w:b w:val="0"/>
                <w:i w:val="0"/>
                <w:smallCaps w:val="0"/>
                <w:strike w:val="0"/>
                <w:color w:val="000000"/>
                <w:sz w:val="16"/>
                <w:szCs w:val="16"/>
                <w:u w:val="none"/>
                <w:shd w:fill="auto" w:val="clear"/>
              </w:rPr>
            </w:pPr>
            <w:r w:rsidDel="00000000" w:rsidR="00000000" w:rsidRPr="00000000">
              <w:rPr>
                <w:rFonts w:ascii="Montserrat" w:cs="Montserrat" w:eastAsia="Montserrat" w:hAnsi="Montserrat"/>
                <w:b w:val="0"/>
                <w:i w:val="0"/>
                <w:smallCaps w:val="0"/>
                <w:strike w:val="0"/>
                <w:color w:val="000000"/>
                <w:sz w:val="16"/>
                <w:szCs w:val="16"/>
                <w:u w:val="none"/>
                <w:shd w:fill="auto" w:val="clear"/>
                <w:rtl w:val="0"/>
              </w:rPr>
              <w:t xml:space="preserve">Copia del Documento: Movimiento Nacional por la Construcción de la Paz en la educación Media Superior 2024.</w:t>
            </w:r>
          </w:p>
        </w:tc>
      </w:tr>
    </w:tbl>
    <w:p w:rsidR="00000000" w:rsidDel="00000000" w:rsidP="00000000" w:rsidRDefault="00000000" w:rsidRPr="00000000" w14:paraId="000000E0">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left"/>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Diseño de la estrategia</w:t>
      </w:r>
    </w:p>
    <w:p w:rsidR="00000000" w:rsidDel="00000000" w:rsidP="00000000" w:rsidRDefault="00000000" w:rsidRPr="00000000" w14:paraId="000000E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rtl w:val="0"/>
        </w:rPr>
        <w:t xml:space="preserve">Estrategia Nacional por la Construcción de Paz en la Educación Media Superio</w:t>
      </w:r>
      <w:r w:rsidDel="00000000" w:rsidR="00000000" w:rsidRPr="00000000">
        <w:rPr>
          <w:rFonts w:ascii="Montserrat" w:cs="Montserrat" w:eastAsia="Montserrat" w:hAnsi="Montserrat"/>
          <w:i w:val="0"/>
          <w:smallCaps w:val="0"/>
          <w:strike w:val="0"/>
          <w:color w:val="000000"/>
          <w:sz w:val="22"/>
          <w:szCs w:val="22"/>
          <w:u w:val="none"/>
          <w:shd w:fill="auto" w:val="clear"/>
          <w:rtl w:val="0"/>
        </w:rPr>
        <w:t xml:space="preserve">r</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66" w:right="0" w:firstLine="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Consulta Nacional Sobre Seguridad y Servicios en los Planteles de Educación Media Superior</w:t>
      </w:r>
    </w:p>
    <w:p w:rsidR="00000000" w:rsidDel="00000000" w:rsidP="00000000" w:rsidRDefault="00000000" w:rsidRPr="00000000" w14:paraId="000000E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Ficha Técnica de la Consulta Nacional de Seguridad y Servicios en los planteles de Educación Media Superior (febrero 2023),</w:t>
      </w:r>
      <w:r w:rsidDel="00000000" w:rsidR="00000000" w:rsidRPr="00000000">
        <w:rPr>
          <w:rFonts w:ascii="Montserrat" w:cs="Montserrat" w:eastAsia="Montserrat" w:hAnsi="Montserrat"/>
          <w:rtl w:val="0"/>
        </w:rPr>
        <w:t xml:space="preserve"> ANEXO 1</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w:t>
      </w:r>
    </w:p>
    <w:p w:rsidR="00000000" w:rsidDel="00000000" w:rsidP="00000000" w:rsidRDefault="00000000" w:rsidRPr="00000000" w14:paraId="000000E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Ficha Técnica de la Consulta Nacional de Seguridad y Servicios en los planteles de Educación Media Superior (octubre 2023).</w:t>
      </w:r>
    </w:p>
    <w:p w:rsidR="00000000" w:rsidDel="00000000" w:rsidP="00000000" w:rsidRDefault="00000000" w:rsidRPr="00000000" w14:paraId="000000E6">
      <w:pPr>
        <w:widowControl w:val="0"/>
        <w:tabs>
          <w:tab w:val="left" w:leader="none" w:pos="670"/>
          <w:tab w:val="left" w:leader="none" w:pos="7655"/>
        </w:tabs>
        <w:spacing w:after="0" w:line="360" w:lineRule="auto"/>
        <w:ind w:left="66"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Convenios de colaboración, acuerdos y planes de trabajo interinstitucionales</w:t>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Actualización del Plan de Trabajo</w:t>
      </w:r>
      <w:r w:rsidDel="00000000" w:rsidR="00000000" w:rsidRPr="00000000">
        <w:rPr>
          <w:rFonts w:ascii="Montserrat" w:cs="Montserrat" w:eastAsia="Montserrat" w:hAnsi="Montserrat"/>
          <w:rtl w:val="0"/>
        </w:rPr>
        <w:t xml:space="preserve"> de la</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Subsecretaría de Educación Superior (SES)-</w:t>
      </w:r>
      <w:r w:rsidDel="00000000" w:rsidR="00000000" w:rsidRPr="00000000">
        <w:rPr>
          <w:rFonts w:ascii="Montserrat" w:cs="Montserrat" w:eastAsia="Montserrat" w:hAnsi="Montserrat"/>
          <w:rtl w:val="0"/>
        </w:rPr>
        <w:t xml:space="preserve">Subsecretaría</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de Educación Media Superior (SEMS)</w:t>
      </w:r>
      <w:sdt>
        <w:sdtPr>
          <w:tag w:val="goog_rdk_18"/>
        </w:sdtPr>
        <w:sdtContent>
          <w:ins w:author="Adán Escobedo Robles" w:id="15" w:date="2023-04-03T16:57:00Z">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w:t>
            </w:r>
          </w:ins>
        </w:sdtContent>
      </w:sdt>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celebrado el 30 de septiembre de 2022.</w:t>
      </w:r>
    </w:p>
    <w:p w:rsidR="00000000" w:rsidDel="00000000" w:rsidP="00000000" w:rsidRDefault="00000000" w:rsidRPr="00000000" w14:paraId="000000E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Convenio con la Secretaría de Seguridad y Protección Ciudadana (SSPC).</w:t>
      </w:r>
    </w:p>
    <w:p w:rsidR="00000000" w:rsidDel="00000000" w:rsidP="00000000" w:rsidRDefault="00000000" w:rsidRPr="00000000" w14:paraId="000000E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Convenio con la Secretaría de Salud (SSA).</w:t>
      </w:r>
    </w:p>
    <w:p w:rsidR="00000000" w:rsidDel="00000000" w:rsidP="00000000" w:rsidRDefault="00000000" w:rsidRPr="00000000" w14:paraId="000000EA">
      <w:pPr>
        <w:widowControl w:val="0"/>
        <w:tabs>
          <w:tab w:val="left" w:leader="none" w:pos="670"/>
          <w:tab w:val="left" w:leader="none" w:pos="7655"/>
        </w:tabs>
        <w:spacing w:after="0" w:line="360" w:lineRule="auto"/>
        <w:ind w:left="66"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Consejo de Paz Escolar (COPAZE)</w:t>
      </w:r>
    </w:p>
    <w:p w:rsidR="00000000" w:rsidDel="00000000" w:rsidP="00000000" w:rsidRDefault="00000000" w:rsidRPr="00000000" w14:paraId="000000E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Guía Operativa de la Estructura general de la “Estrategia Nacional por la Construcción de  Paz” a nivel escuela (</w:t>
      </w:r>
      <w:r w:rsidDel="00000000" w:rsidR="00000000" w:rsidRPr="00000000">
        <w:rPr>
          <w:rFonts w:ascii="Montserrat" w:cs="Montserrat" w:eastAsia="Montserrat" w:hAnsi="Montserrat"/>
          <w:b w:val="1"/>
          <w:i w:val="0"/>
          <w:smallCaps w:val="0"/>
          <w:strike w:val="0"/>
          <w:color w:val="000000"/>
          <w:sz w:val="22"/>
          <w:szCs w:val="22"/>
          <w:u w:val="single"/>
          <w:shd w:fill="auto" w:val="clear"/>
          <w:rtl w:val="0"/>
        </w:rPr>
        <w:t xml:space="preserve">ANEXO </w:t>
      </w:r>
      <w:r w:rsidDel="00000000" w:rsidR="00000000" w:rsidRPr="00000000">
        <w:rPr>
          <w:rFonts w:ascii="Montserrat" w:cs="Montserrat" w:eastAsia="Montserrat" w:hAnsi="Montserrat"/>
          <w:b w:val="1"/>
          <w:u w:val="single"/>
          <w:rtl w:val="0"/>
        </w:rPr>
        <w:t xml:space="preserve">3</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w:t>
      </w:r>
    </w:p>
    <w:p w:rsidR="00000000" w:rsidDel="00000000" w:rsidP="00000000" w:rsidRDefault="00000000" w:rsidRPr="00000000" w14:paraId="000000EC">
      <w:pPr>
        <w:widowControl w:val="0"/>
        <w:tabs>
          <w:tab w:val="left" w:leader="none" w:pos="670"/>
          <w:tab w:val="left" w:leader="none" w:pos="7655"/>
        </w:tabs>
        <w:spacing w:after="0" w:line="360" w:lineRule="auto"/>
        <w:ind w:left="66"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Implementación de acciones</w:t>
      </w:r>
    </w:p>
    <w:p w:rsidR="00000000" w:rsidDel="00000000" w:rsidP="00000000" w:rsidRDefault="00000000" w:rsidRPr="00000000" w14:paraId="000000E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i w:val="0"/>
          <w:smallCaps w:val="0"/>
          <w:strike w:val="0"/>
          <w:color w:val="000000"/>
          <w:sz w:val="22"/>
          <w:szCs w:val="22"/>
          <w:shd w:fill="auto" w:val="clear"/>
        </w:rPr>
      </w:pPr>
      <w:r w:rsidDel="00000000" w:rsidR="00000000" w:rsidRPr="00000000">
        <w:rPr>
          <w:rFonts w:ascii="Montserrat" w:cs="Montserrat" w:eastAsia="Montserrat" w:hAnsi="Montserrat"/>
          <w:rtl w:val="0"/>
        </w:rPr>
        <w:t xml:space="preserve">MUEVESEMS (Pausas Activas) </w:t>
      </w:r>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i w:val="0"/>
          <w:smallCaps w:val="0"/>
          <w:strike w:val="0"/>
          <w:color w:val="000000"/>
          <w:sz w:val="22"/>
          <w:szCs w:val="22"/>
          <w:shd w:fill="auto" w:val="clear"/>
        </w:rPr>
      </w:pPr>
      <w:r w:rsidDel="00000000" w:rsidR="00000000" w:rsidRPr="00000000">
        <w:rPr>
          <w:rFonts w:ascii="Montserrat" w:cs="Montserrat" w:eastAsia="Montserrat" w:hAnsi="Montserrat"/>
          <w:rtl w:val="0"/>
        </w:rPr>
        <w:t xml:space="preserve">Estrategia en el AULA</w:t>
      </w: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RETASEMS</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PASAME: Proyecto de Atención a la Salud Mental</w:t>
      </w: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Violentometro Digital</w:t>
      </w: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Protocolo sobre: Cero Tolerancia a la violencia contra las mujeres. </w:t>
      </w: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u w:val="none"/>
        </w:rPr>
      </w:pPr>
      <w:r w:rsidDel="00000000" w:rsidR="00000000" w:rsidRPr="00000000">
        <w:rPr>
          <w:rtl w:val="0"/>
        </w:rPr>
      </w:r>
    </w:p>
    <w:p w:rsidR="00000000" w:rsidDel="00000000" w:rsidP="00000000" w:rsidRDefault="00000000" w:rsidRPr="00000000" w14:paraId="000000F4">
      <w:pPr>
        <w:widowControl w:val="0"/>
        <w:tabs>
          <w:tab w:val="left" w:leader="none" w:pos="670"/>
          <w:tab w:val="left" w:leader="none" w:pos="7655"/>
        </w:tabs>
        <w:spacing w:after="0" w:line="360" w:lineRule="auto"/>
        <w:ind w:left="66"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F5">
      <w:pPr>
        <w:widowControl w:val="0"/>
        <w:tabs>
          <w:tab w:val="left" w:leader="none" w:pos="670"/>
          <w:tab w:val="left" w:leader="none" w:pos="7655"/>
        </w:tabs>
        <w:spacing w:after="0" w:line="360" w:lineRule="auto"/>
        <w:ind w:left="66"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Evaluación de la estrategia</w:t>
      </w:r>
    </w:p>
    <w:p w:rsidR="00000000" w:rsidDel="00000000" w:rsidP="00000000" w:rsidRDefault="00000000" w:rsidRPr="00000000" w14:paraId="000000F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Evaluación de resultados: Número de beneficiarios con relación a la población objetivo.</w:t>
      </w:r>
    </w:p>
    <w:p w:rsidR="00000000" w:rsidDel="00000000" w:rsidP="00000000" w:rsidRDefault="00000000" w:rsidRPr="00000000" w14:paraId="000000F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Evaluación de Impacto: Disminución del problema y percepción a través de la consulta u otra herramienta de comparación.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66" w:right="0" w:firstLine="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66" w:right="0" w:firstLine="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Análisis, reflexión y mejoras de la estrategia</w:t>
      </w:r>
    </w:p>
    <w:p w:rsidR="00000000" w:rsidDel="00000000" w:rsidP="00000000" w:rsidRDefault="00000000" w:rsidRPr="00000000" w14:paraId="000000F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rtl w:val="0"/>
        </w:rPr>
        <w:t xml:space="preserve">Estrategia</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Nacional por la Construcción de Paz </w:t>
      </w:r>
      <w:sdt>
        <w:sdtPr>
          <w:tag w:val="goog_rdk_19"/>
        </w:sdtPr>
        <w:sdtContent>
          <w:ins w:author="Adán Escobedo Robles" w:id="16" w:date="2023-04-03T16:53:00Z">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w:t>
            </w:r>
          </w:ins>
        </w:sdtContent>
      </w:sdt>
      <w:r w:rsidDel="00000000" w:rsidR="00000000" w:rsidRPr="00000000">
        <w:rPr>
          <w:rFonts w:ascii="Montserrat" w:cs="Montserrat" w:eastAsia="Montserrat" w:hAnsi="Montserrat"/>
          <w:rtl w:val="0"/>
        </w:rPr>
        <w:t xml:space="preserve">en la educación</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Media Superior 2024.</w:t>
      </w:r>
    </w:p>
    <w:p w:rsidR="00000000" w:rsidDel="00000000" w:rsidP="00000000" w:rsidRDefault="00000000" w:rsidRPr="00000000" w14:paraId="000000FB">
      <w:pPr>
        <w:tabs>
          <w:tab w:val="left" w:leader="none" w:pos="7655"/>
        </w:tabs>
        <w:spacing w:after="0" w:line="360" w:lineRule="auto"/>
        <w:jc w:val="left"/>
        <w:rPr>
          <w:rFonts w:ascii="Montserrat" w:cs="Montserrat" w:eastAsia="Montserrat" w:hAnsi="Montserrat"/>
          <w:b w:val="1"/>
          <w:sz w:val="28"/>
          <w:szCs w:val="28"/>
          <w:u w:val="single"/>
        </w:rPr>
      </w:pPr>
      <w:r w:rsidDel="00000000" w:rsidR="00000000" w:rsidRPr="00000000">
        <w:rPr>
          <w:rtl w:val="0"/>
        </w:rPr>
      </w:r>
    </w:p>
    <w:p w:rsidR="00000000" w:rsidDel="00000000" w:rsidP="00000000" w:rsidRDefault="00000000" w:rsidRPr="00000000" w14:paraId="000000FC">
      <w:pPr>
        <w:tabs>
          <w:tab w:val="left" w:leader="none" w:pos="7655"/>
        </w:tabs>
        <w:spacing w:after="0" w:line="360" w:lineRule="auto"/>
        <w:jc w:val="center"/>
        <w:rPr>
          <w:rFonts w:ascii="Montserrat" w:cs="Montserrat" w:eastAsia="Montserrat" w:hAnsi="Montserrat"/>
          <w:b w:val="1"/>
          <w:sz w:val="28"/>
          <w:szCs w:val="28"/>
          <w:u w:val="single"/>
        </w:rPr>
      </w:pPr>
      <w:r w:rsidDel="00000000" w:rsidR="00000000" w:rsidRPr="00000000">
        <w:rPr>
          <w:rFonts w:ascii="Montserrat" w:cs="Montserrat" w:eastAsia="Montserrat" w:hAnsi="Montserrat"/>
          <w:b w:val="1"/>
          <w:sz w:val="28"/>
          <w:szCs w:val="28"/>
          <w:u w:val="single"/>
          <w:rtl w:val="0"/>
        </w:rPr>
        <w:t xml:space="preserve">ANEXO 3</w:t>
      </w:r>
    </w:p>
    <w:p w:rsidR="00000000" w:rsidDel="00000000" w:rsidP="00000000" w:rsidRDefault="00000000" w:rsidRPr="00000000" w14:paraId="000000FD">
      <w:pPr>
        <w:tabs>
          <w:tab w:val="left" w:leader="none" w:pos="7655"/>
        </w:tabs>
        <w:spacing w:after="0" w:line="360" w:lineRule="auto"/>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GUÍA OPERATIVA DE LA ESTRUCTURA GENERAL DE LA “ESTRATEGIA NACIONAL POR LA CONSTRUCCIÓN DE PAZ” A NIVEL ESCUELA</w:t>
      </w:r>
    </w:p>
    <w:p w:rsidR="00000000" w:rsidDel="00000000" w:rsidP="00000000" w:rsidRDefault="00000000" w:rsidRPr="00000000" w14:paraId="000000FE">
      <w:pPr>
        <w:tabs>
          <w:tab w:val="left" w:leader="none" w:pos="7655"/>
        </w:tabs>
        <w:spacing w:after="0" w:line="360" w:lineRule="auto"/>
        <w:jc w:val="cente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0FF">
      <w:pPr>
        <w:tabs>
          <w:tab w:val="left" w:leader="none" w:pos="7655"/>
        </w:tabs>
        <w:spacing w:after="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Con base en la </w:t>
      </w:r>
      <w:r w:rsidDel="00000000" w:rsidR="00000000" w:rsidRPr="00000000">
        <w:rPr>
          <w:rFonts w:ascii="Montserrat" w:cs="Montserrat" w:eastAsia="Montserrat" w:hAnsi="Montserrat"/>
          <w:b w:val="1"/>
          <w:rtl w:val="0"/>
        </w:rPr>
        <w:t xml:space="preserve">“</w:t>
      </w:r>
      <w:r w:rsidDel="00000000" w:rsidR="00000000" w:rsidRPr="00000000">
        <w:rPr>
          <w:rFonts w:ascii="Montserrat" w:cs="Montserrat" w:eastAsia="Montserrat" w:hAnsi="Montserrat"/>
          <w:b w:val="1"/>
          <w:i w:val="1"/>
          <w:rtl w:val="0"/>
        </w:rPr>
        <w:t xml:space="preserve">Estrategia Nacional por la Construcción de la Paz en la Educación Media Superior”  </w:t>
      </w:r>
      <w:r w:rsidDel="00000000" w:rsidR="00000000" w:rsidRPr="00000000">
        <w:rPr>
          <w:rFonts w:ascii="Montserrat" w:cs="Montserrat" w:eastAsia="Montserrat" w:hAnsi="Montserrat"/>
          <w:rtl w:val="0"/>
        </w:rPr>
        <w:t xml:space="preserve">cada plantel del nivel medio superior deberá instalar un </w:t>
      </w:r>
      <w:r w:rsidDel="00000000" w:rsidR="00000000" w:rsidRPr="00000000">
        <w:rPr>
          <w:rFonts w:ascii="Montserrat" w:cs="Montserrat" w:eastAsia="Montserrat" w:hAnsi="Montserrat"/>
          <w:b w:val="1"/>
          <w:i w:val="1"/>
          <w:rtl w:val="0"/>
        </w:rPr>
        <w:t xml:space="preserve">Consejo de Paz Escolar (COPAZE) </w:t>
      </w:r>
      <w:r w:rsidDel="00000000" w:rsidR="00000000" w:rsidRPr="00000000">
        <w:rPr>
          <w:rFonts w:ascii="Montserrat" w:cs="Montserrat" w:eastAsia="Montserrat" w:hAnsi="Montserrat"/>
          <w:rtl w:val="0"/>
        </w:rPr>
        <w:t xml:space="preserve">que deberá estar integrado por</w:t>
      </w:r>
      <w:sdt>
        <w:sdtPr>
          <w:tag w:val="goog_rdk_20"/>
        </w:sdtPr>
        <w:sdtContent>
          <w:ins w:author="Adán Escobedo Robles" w:id="17" w:date="2023-04-03T17:11:00Z">
            <w:r w:rsidDel="00000000" w:rsidR="00000000" w:rsidRPr="00000000">
              <w:rPr>
                <w:rFonts w:ascii="Montserrat" w:cs="Montserrat" w:eastAsia="Montserrat" w:hAnsi="Montserrat"/>
                <w:rtl w:val="0"/>
              </w:rPr>
              <w:t xml:space="preserve">:</w:t>
            </w:r>
          </w:ins>
        </w:sdtContent>
      </w:sdt>
      <w:r w:rsidDel="00000000" w:rsidR="00000000" w:rsidRPr="00000000">
        <w:rPr>
          <w:rFonts w:ascii="Montserrat" w:cs="Montserrat" w:eastAsia="Montserrat" w:hAnsi="Montserrat"/>
          <w:rtl w:val="0"/>
        </w:rPr>
        <w:t xml:space="preserve">  el Director(a) o según la estructura ocupacional autorizada, quien será el(la) </w:t>
      </w:r>
      <w:r w:rsidDel="00000000" w:rsidR="00000000" w:rsidRPr="00000000">
        <w:rPr>
          <w:rFonts w:ascii="Montserrat" w:cs="Montserrat" w:eastAsia="Montserrat" w:hAnsi="Montserrat"/>
          <w:b w:val="1"/>
          <w:i w:val="1"/>
          <w:rtl w:val="0"/>
        </w:rPr>
        <w:t xml:space="preserve">Presidente(a) Consejero(a)</w:t>
      </w:r>
      <w:sdt>
        <w:sdtPr>
          <w:tag w:val="goog_rdk_21"/>
        </w:sdtPr>
        <w:sdtContent>
          <w:ins w:author="Adán Escobedo Robles" w:id="18" w:date="2023-04-03T17:12:00Z">
            <w:r w:rsidDel="00000000" w:rsidR="00000000" w:rsidRPr="00000000">
              <w:rPr>
                <w:rFonts w:ascii="Montserrat" w:cs="Montserrat" w:eastAsia="Montserrat" w:hAnsi="Montserrat"/>
                <w:rtl w:val="0"/>
              </w:rPr>
              <w:t xml:space="preserve">;</w:t>
            </w:r>
          </w:ins>
        </w:sdtContent>
      </w:sdt>
      <w:r w:rsidDel="00000000" w:rsidR="00000000" w:rsidRPr="00000000">
        <w:rPr>
          <w:rFonts w:ascii="Montserrat" w:cs="Montserrat" w:eastAsia="Montserrat" w:hAnsi="Montserrat"/>
          <w:rtl w:val="0"/>
        </w:rPr>
        <w:t xml:space="preserve"> el Subdirector(a) o según la estructura ocupacional autorizada, será el(la) </w:t>
      </w:r>
      <w:r w:rsidDel="00000000" w:rsidR="00000000" w:rsidRPr="00000000">
        <w:rPr>
          <w:rFonts w:ascii="Montserrat" w:cs="Montserrat" w:eastAsia="Montserrat" w:hAnsi="Montserrat"/>
          <w:b w:val="1"/>
          <w:rtl w:val="0"/>
        </w:rPr>
        <w:t xml:space="preserve">Secretario(a</w:t>
      </w:r>
      <w:r w:rsidDel="00000000" w:rsidR="00000000" w:rsidRPr="00000000">
        <w:rPr>
          <w:rFonts w:ascii="Montserrat" w:cs="Montserrat" w:eastAsia="Montserrat" w:hAnsi="Montserrat"/>
          <w:b w:val="1"/>
          <w:i w:val="1"/>
          <w:rtl w:val="0"/>
        </w:rPr>
        <w:t xml:space="preserve">) </w:t>
      </w:r>
      <w:r w:rsidDel="00000000" w:rsidR="00000000" w:rsidRPr="00000000">
        <w:rPr>
          <w:rFonts w:ascii="Montserrat" w:cs="Montserrat" w:eastAsia="Montserrat" w:hAnsi="Montserrat"/>
          <w:rtl w:val="0"/>
        </w:rPr>
        <w:t xml:space="preserve">y</w:t>
      </w:r>
      <w:sdt>
        <w:sdtPr>
          <w:tag w:val="goog_rdk_22"/>
        </w:sdtPr>
        <w:sdtContent>
          <w:ins w:author="Adán Escobedo Robles" w:id="19" w:date="2023-04-03T17:14:00Z">
            <w:r w:rsidDel="00000000" w:rsidR="00000000" w:rsidRPr="00000000">
              <w:rPr>
                <w:rFonts w:ascii="Montserrat" w:cs="Montserrat" w:eastAsia="Montserrat" w:hAnsi="Montserrat"/>
                <w:rtl w:val="0"/>
              </w:rPr>
              <w:t xml:space="preserve">;</w:t>
            </w:r>
          </w:ins>
        </w:sdtContent>
      </w:sdt>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i w:val="1"/>
          <w:rtl w:val="0"/>
        </w:rPr>
        <w:t xml:space="preserve">cuatro </w:t>
      </w:r>
      <w:r w:rsidDel="00000000" w:rsidR="00000000" w:rsidRPr="00000000">
        <w:rPr>
          <w:rFonts w:ascii="Montserrat" w:cs="Montserrat" w:eastAsia="Montserrat" w:hAnsi="Montserrat"/>
          <w:rtl w:val="0"/>
        </w:rPr>
        <w:t xml:space="preserve">miembros del cuerpo docente o según la estructura ocupacional autorizada</w:t>
      </w:r>
      <w:sdt>
        <w:sdtPr>
          <w:tag w:val="goog_rdk_23"/>
        </w:sdtPr>
        <w:sdtContent>
          <w:ins w:author="Adán Escobedo Robles" w:id="20" w:date="2023-04-03T17:14:00Z">
            <w:r w:rsidDel="00000000" w:rsidR="00000000" w:rsidRPr="00000000">
              <w:rPr>
                <w:rFonts w:ascii="Montserrat" w:cs="Montserrat" w:eastAsia="Montserrat" w:hAnsi="Montserrat"/>
                <w:rtl w:val="0"/>
              </w:rPr>
              <w:t xml:space="preserve"> </w:t>
            </w:r>
          </w:ins>
        </w:sdtContent>
      </w:sdt>
      <w:r w:rsidDel="00000000" w:rsidR="00000000" w:rsidRPr="00000000">
        <w:rPr>
          <w:rFonts w:ascii="Montserrat" w:cs="Montserrat" w:eastAsia="Montserrat" w:hAnsi="Montserrat"/>
          <w:rtl w:val="0"/>
        </w:rPr>
        <w:t xml:space="preserve">quienes serán los Consejeros(as)</w:t>
      </w:r>
      <w:r w:rsidDel="00000000" w:rsidR="00000000" w:rsidRPr="00000000">
        <w:rPr>
          <w:rFonts w:ascii="Montserrat" w:cs="Montserrat" w:eastAsia="Montserrat" w:hAnsi="Montserrat"/>
          <w:b w:val="1"/>
          <w:i w:val="1"/>
          <w:rtl w:val="0"/>
        </w:rPr>
        <w:t xml:space="preserve"> </w:t>
      </w:r>
      <w:r w:rsidDel="00000000" w:rsidR="00000000" w:rsidRPr="00000000">
        <w:rPr>
          <w:rFonts w:ascii="Montserrat" w:cs="Montserrat" w:eastAsia="Montserrat" w:hAnsi="Montserrat"/>
          <w:rtl w:val="0"/>
        </w:rPr>
        <w:t xml:space="preserve">a cargo de las siguientes comisiones:</w:t>
      </w:r>
    </w:p>
    <w:p w:rsidR="00000000" w:rsidDel="00000000" w:rsidP="00000000" w:rsidRDefault="00000000" w:rsidRPr="00000000" w14:paraId="00000100">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1"/>
          <w:smallCaps w:val="0"/>
          <w:strike w:val="0"/>
          <w:color w:val="000000"/>
          <w:sz w:val="22"/>
          <w:szCs w:val="22"/>
          <w:u w:val="none"/>
          <w:shd w:fill="auto" w:val="clear"/>
        </w:rPr>
      </w:pPr>
      <w:r w:rsidDel="00000000" w:rsidR="00000000" w:rsidRPr="00000000">
        <w:rPr>
          <w:rFonts w:ascii="Montserrat" w:cs="Montserrat" w:eastAsia="Montserrat" w:hAnsi="Montserrat"/>
          <w:b w:val="0"/>
          <w:i w:val="1"/>
          <w:smallCaps w:val="0"/>
          <w:strike w:val="0"/>
          <w:color w:val="000000"/>
          <w:sz w:val="22"/>
          <w:szCs w:val="22"/>
          <w:u w:val="none"/>
          <w:shd w:fill="auto" w:val="clear"/>
          <w:rtl w:val="0"/>
        </w:rPr>
        <w:t xml:space="preserve">Cultura de  paz, erradicación de la violencia y prevención de riesgos.</w:t>
      </w:r>
    </w:p>
    <w:p w:rsidR="00000000" w:rsidDel="00000000" w:rsidP="00000000" w:rsidRDefault="00000000" w:rsidRPr="00000000" w14:paraId="000001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1"/>
          <w:smallCaps w:val="0"/>
          <w:strike w:val="0"/>
          <w:color w:val="000000"/>
          <w:sz w:val="22"/>
          <w:szCs w:val="22"/>
          <w:u w:val="none"/>
          <w:shd w:fill="auto" w:val="clear"/>
        </w:rPr>
      </w:pPr>
      <w:r w:rsidDel="00000000" w:rsidR="00000000" w:rsidRPr="00000000">
        <w:rPr>
          <w:rFonts w:ascii="Montserrat" w:cs="Montserrat" w:eastAsia="Montserrat" w:hAnsi="Montserrat"/>
          <w:b w:val="0"/>
          <w:i w:val="1"/>
          <w:smallCaps w:val="0"/>
          <w:strike w:val="0"/>
          <w:color w:val="000000"/>
          <w:sz w:val="22"/>
          <w:szCs w:val="22"/>
          <w:u w:val="none"/>
          <w:shd w:fill="auto" w:val="clear"/>
          <w:rtl w:val="0"/>
        </w:rPr>
        <w:t xml:space="preserve">Salud física y mental.</w:t>
      </w:r>
    </w:p>
    <w:p w:rsidR="00000000" w:rsidDel="00000000" w:rsidP="00000000" w:rsidRDefault="00000000" w:rsidRPr="00000000" w14:paraId="0000010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1"/>
          <w:smallCaps w:val="0"/>
          <w:strike w:val="0"/>
          <w:color w:val="000000"/>
          <w:sz w:val="22"/>
          <w:szCs w:val="22"/>
          <w:u w:val="none"/>
          <w:shd w:fill="auto" w:val="clear"/>
        </w:rPr>
      </w:pPr>
      <w:r w:rsidDel="00000000" w:rsidR="00000000" w:rsidRPr="00000000">
        <w:rPr>
          <w:rFonts w:ascii="Montserrat" w:cs="Montserrat" w:eastAsia="Montserrat" w:hAnsi="Montserrat"/>
          <w:b w:val="0"/>
          <w:i w:val="1"/>
          <w:smallCaps w:val="0"/>
          <w:strike w:val="0"/>
          <w:color w:val="000000"/>
          <w:sz w:val="22"/>
          <w:szCs w:val="22"/>
          <w:u w:val="none"/>
          <w:shd w:fill="auto" w:val="clear"/>
          <w:rtl w:val="0"/>
        </w:rPr>
        <w:t xml:space="preserve">De activación física, deporte, alimentación saludable y nutritiva.</w:t>
      </w:r>
    </w:p>
    <w:p w:rsidR="00000000" w:rsidDel="00000000" w:rsidP="00000000" w:rsidRDefault="00000000" w:rsidRPr="00000000" w14:paraId="0000010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1"/>
          <w:smallCaps w:val="0"/>
          <w:strike w:val="0"/>
          <w:color w:val="000000"/>
          <w:sz w:val="22"/>
          <w:szCs w:val="22"/>
          <w:u w:val="none"/>
          <w:shd w:fill="auto" w:val="clear"/>
        </w:rPr>
      </w:pPr>
      <w:r w:rsidDel="00000000" w:rsidR="00000000" w:rsidRPr="00000000">
        <w:rPr>
          <w:rFonts w:ascii="Montserrat" w:cs="Montserrat" w:eastAsia="Montserrat" w:hAnsi="Montserrat"/>
          <w:b w:val="0"/>
          <w:i w:val="1"/>
          <w:smallCaps w:val="0"/>
          <w:strike w:val="0"/>
          <w:color w:val="000000"/>
          <w:sz w:val="22"/>
          <w:szCs w:val="22"/>
          <w:u w:val="none"/>
          <w:shd w:fill="auto" w:val="clear"/>
          <w:rtl w:val="0"/>
        </w:rPr>
        <w:t xml:space="preserve">De arte y cultura.</w:t>
      </w:r>
    </w:p>
    <w:p w:rsidR="00000000" w:rsidDel="00000000" w:rsidP="00000000" w:rsidRDefault="00000000" w:rsidRPr="00000000" w14:paraId="0000010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1"/>
          <w:smallCaps w:val="0"/>
          <w:strike w:val="0"/>
          <w:color w:val="000000"/>
          <w:sz w:val="22"/>
          <w:szCs w:val="22"/>
          <w:u w:val="none"/>
          <w:shd w:fill="auto" w:val="clear"/>
        </w:rPr>
      </w:pPr>
      <w:r w:rsidDel="00000000" w:rsidR="00000000" w:rsidRPr="00000000">
        <w:rPr>
          <w:rFonts w:ascii="Montserrat" w:cs="Montserrat" w:eastAsia="Montserrat" w:hAnsi="Montserrat"/>
          <w:b w:val="0"/>
          <w:i w:val="1"/>
          <w:smallCaps w:val="0"/>
          <w:strike w:val="0"/>
          <w:color w:val="000000"/>
          <w:sz w:val="22"/>
          <w:szCs w:val="22"/>
          <w:u w:val="none"/>
          <w:shd w:fill="auto" w:val="clear"/>
          <w:rtl w:val="0"/>
        </w:rPr>
        <w:t xml:space="preserve">Gestión ambiental sostenible y ahorro de recursos.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firstLine="0"/>
        <w:jc w:val="both"/>
        <w:rPr>
          <w:rFonts w:ascii="Montserrat" w:cs="Montserrat" w:eastAsia="Montserrat" w:hAnsi="Montserrat"/>
          <w:b w:val="0"/>
          <w:i w:val="1"/>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107">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Para los Planteles las escuelas que justifiquen la insuficiencia de personal y operativo, de estructura o del cuerpo docente, el Consejo se deberá  integrar  por lo menos con:  el Presidente(a)</w:t>
      </w:r>
      <w:sdt>
        <w:sdtPr>
          <w:tag w:val="goog_rdk_24"/>
        </w:sdtPr>
        <w:sdtContent>
          <w:ins w:author="Adán Escobedo Robles" w:id="21" w:date="2023-04-03T17:19:00Z">
            <w:r w:rsidDel="00000000" w:rsidR="00000000" w:rsidRPr="00000000">
              <w:rPr>
                <w:rFonts w:ascii="Montserrat" w:cs="Montserrat" w:eastAsia="Montserrat" w:hAnsi="Montserrat"/>
                <w:rtl w:val="0"/>
              </w:rPr>
              <w:t xml:space="preserve"> </w:t>
            </w:r>
          </w:ins>
        </w:sdtContent>
      </w:sdt>
      <w:r w:rsidDel="00000000" w:rsidR="00000000" w:rsidRPr="00000000">
        <w:rPr>
          <w:rFonts w:ascii="Montserrat" w:cs="Montserrat" w:eastAsia="Montserrat" w:hAnsi="Montserrat"/>
          <w:rtl w:val="0"/>
        </w:rPr>
        <w:t xml:space="preserve">Consejero(a), Secretario(a) y un Consejer(a), que dará seguimiento a las cinco comisiones o  en su caso priorizará la comisión de acuerdo con la Estrategia Nacional por la Construcción de la Paz en la Educación Media Superior, las</w:t>
      </w:r>
      <w:r w:rsidDel="00000000" w:rsidR="00000000" w:rsidRPr="00000000">
        <w:rPr>
          <w:rFonts w:ascii="Montserrat" w:cs="Montserrat" w:eastAsia="Montserrat" w:hAnsi="Montserrat"/>
          <w:b w:val="1"/>
          <w:i w:val="1"/>
          <w:rtl w:val="0"/>
        </w:rPr>
        <w:t xml:space="preserve"> </w:t>
      </w:r>
      <w:r w:rsidDel="00000000" w:rsidR="00000000" w:rsidRPr="00000000">
        <w:rPr>
          <w:rFonts w:ascii="Montserrat" w:cs="Montserrat" w:eastAsia="Montserrat" w:hAnsi="Montserrat"/>
          <w:rtl w:val="0"/>
        </w:rPr>
        <w:t xml:space="preserve">necesidades de la escuela o la comunidad escolar.</w:t>
      </w:r>
    </w:p>
    <w:p w:rsidR="00000000" w:rsidDel="00000000" w:rsidP="00000000" w:rsidRDefault="00000000" w:rsidRPr="00000000" w14:paraId="00000108">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Además, el Consejo se conformará con  por lo menos tres representantes:</w:t>
      </w:r>
    </w:p>
    <w:p w:rsidR="00000000" w:rsidDel="00000000" w:rsidP="00000000" w:rsidRDefault="00000000" w:rsidRPr="00000000" w14:paraId="0000010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Un representante de los padres, madres, tutores y/o cuidadores.</w:t>
      </w:r>
    </w:p>
    <w:p w:rsidR="00000000" w:rsidDel="00000000" w:rsidP="00000000" w:rsidRDefault="00000000" w:rsidRPr="00000000" w14:paraId="0000010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Un representante del cuerpo docente de la escuela.</w:t>
      </w:r>
    </w:p>
    <w:p w:rsidR="00000000" w:rsidDel="00000000" w:rsidP="00000000" w:rsidRDefault="00000000" w:rsidRPr="00000000" w14:paraId="0000010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Un representante de las y los educandos.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El número de representantes podrá ser proporcional a la comunidad escolar. El número de representantes no podrá exceder de quince representantes por cada una de las fracciones.</w:t>
      </w:r>
    </w:p>
    <w:p w:rsidR="00000000" w:rsidDel="00000000" w:rsidP="00000000" w:rsidRDefault="00000000" w:rsidRPr="00000000" w14:paraId="0000010D">
      <w:pPr>
        <w:tabs>
          <w:tab w:val="left" w:leader="none" w:pos="7655"/>
        </w:tabs>
        <w:spacing w:after="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La única condición para ser representante ante el </w:t>
      </w:r>
      <w:r w:rsidDel="00000000" w:rsidR="00000000" w:rsidRPr="00000000">
        <w:rPr>
          <w:rFonts w:ascii="Montserrat" w:cs="Montserrat" w:eastAsia="Montserrat" w:hAnsi="Montserrat"/>
          <w:b w:val="1"/>
          <w:i w:val="1"/>
          <w:rtl w:val="0"/>
        </w:rPr>
        <w:t xml:space="preserve">Consejo de Construcción de Paz Escolar (COPAZE) </w:t>
      </w:r>
      <w:r w:rsidDel="00000000" w:rsidR="00000000" w:rsidRPr="00000000">
        <w:rPr>
          <w:rFonts w:ascii="Montserrat" w:cs="Montserrat" w:eastAsia="Montserrat" w:hAnsi="Montserrat"/>
          <w:rtl w:val="0"/>
        </w:rPr>
        <w:t xml:space="preserve">será que dicho representante debe formar parte de la Comunidad Escolar.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Los y las representantes del </w:t>
      </w:r>
      <w:r w:rsidDel="00000000" w:rsidR="00000000" w:rsidRPr="00000000">
        <w:rPr>
          <w:rFonts w:ascii="Montserrat" w:cs="Montserrat" w:eastAsia="Montserrat" w:hAnsi="Montserrat"/>
          <w:b w:val="1"/>
          <w:i w:val="1"/>
          <w:smallCaps w:val="0"/>
          <w:strike w:val="0"/>
          <w:color w:val="000000"/>
          <w:sz w:val="22"/>
          <w:szCs w:val="22"/>
          <w:u w:val="none"/>
          <w:shd w:fill="auto" w:val="clear"/>
          <w:rtl w:val="0"/>
        </w:rPr>
        <w:t xml:space="preserve">Consejo de Construcción de Paz Escolar (COPAZE) </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en su primera instalación estarán integrados por invitación directa del president</w:t>
      </w:r>
      <w:r w:rsidDel="00000000" w:rsidR="00000000" w:rsidRPr="00000000">
        <w:rPr>
          <w:rFonts w:ascii="Montserrat" w:cs="Montserrat" w:eastAsia="Montserrat" w:hAnsi="Montserrat"/>
          <w:rtl w:val="0"/>
        </w:rPr>
        <w:t xml:space="preserve">a(e)</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consejer</w:t>
      </w:r>
      <w:r w:rsidDel="00000000" w:rsidR="00000000" w:rsidRPr="00000000">
        <w:rPr>
          <w:rFonts w:ascii="Montserrat" w:cs="Montserrat" w:eastAsia="Montserrat" w:hAnsi="Montserrat"/>
          <w:rtl w:val="0"/>
        </w:rPr>
        <w:t xml:space="preserve">a(o)</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procurando los principios de identidad, equidad, interculturalidad, integralidad y paridad de género.</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10">
      <w:pPr>
        <w:tabs>
          <w:tab w:val="left" w:leader="none" w:pos="7655"/>
        </w:tabs>
        <w:spacing w:after="0" w:line="36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FUNCIONES GENERALES DE LAS Y LOS INTEGRANTES DEL CONSEJO DE PAZ ESCOLAR (COPAZE)</w:t>
      </w:r>
    </w:p>
    <w:p w:rsidR="00000000" w:rsidDel="00000000" w:rsidP="00000000" w:rsidRDefault="00000000" w:rsidRPr="00000000" w14:paraId="00000111">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El objetivo del </w:t>
      </w:r>
      <w:r w:rsidDel="00000000" w:rsidR="00000000" w:rsidRPr="00000000">
        <w:rPr>
          <w:rFonts w:ascii="Montserrat" w:cs="Montserrat" w:eastAsia="Montserrat" w:hAnsi="Montserrat"/>
          <w:b w:val="1"/>
          <w:i w:val="1"/>
          <w:smallCaps w:val="0"/>
          <w:strike w:val="0"/>
          <w:color w:val="000000"/>
          <w:sz w:val="22"/>
          <w:szCs w:val="22"/>
          <w:u w:val="none"/>
          <w:shd w:fill="auto" w:val="clear"/>
          <w:rtl w:val="0"/>
        </w:rPr>
        <w:t xml:space="preserve">Consejo de Paz Escolar (COPAZE) </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es implementar las acciones generales que por acuerdo, compromiso u orden la Subsecretaría de Educación Media Superior en el término de sus funciones determine, así como dar el seguimiento de las actividades que se realicen dentro de las comisiones y diseñar e implementar acciones particulares que beneficien a la comunidad escolar, el plantel y su entorno.</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114">
      <w:pPr>
        <w:tabs>
          <w:tab w:val="left" w:leader="none" w:pos="7655"/>
        </w:tabs>
        <w:spacing w:after="0" w:line="36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 las funciones, atribuciones y obligaciones del(la) Presidente(a) Consejero(a):</w:t>
      </w:r>
    </w:p>
    <w:p w:rsidR="00000000" w:rsidDel="00000000" w:rsidP="00000000" w:rsidRDefault="00000000" w:rsidRPr="00000000" w14:paraId="00000115">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Presidir el Consejo de Construcción de Paz Escolar (COPAZE)</w:t>
      </w: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w:t>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Convocar a sesiones ordinarias una vez al mes o extraordinarias cuando sea necesario.</w:t>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Representar al Consejo ante las autoridades escolares y educativas;</w:t>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Celebrar convenios y acuerdos de vinculación interinstitucional con los niveles de gobierno correspondientes para el funcionamiento de los Consejos de Paz Escolar a nivel Escuela (COPAZE) y sus comisiones.</w:t>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Calibri" w:cs="Calibri" w:eastAsia="Calibri" w:hAnsi="Calibri"/>
          <w:b w:val="0"/>
          <w:i w:val="0"/>
          <w:smallCaps w:val="0"/>
          <w:strike w:val="0"/>
          <w:color w:val="000000"/>
          <w:sz w:val="18"/>
          <w:szCs w:val="18"/>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Presentar un plan de trabajo que incluya las acciones generales que por acuerdo, compromiso u orden de la </w:t>
      </w:r>
      <w:r w:rsidDel="00000000" w:rsidR="00000000" w:rsidRPr="00000000">
        <w:rPr>
          <w:rFonts w:ascii="Montserrat" w:cs="Montserrat" w:eastAsia="Montserrat" w:hAnsi="Montserrat"/>
          <w:rtl w:val="0"/>
        </w:rPr>
        <w:t xml:space="preserve">Subsecretaría</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de Educación Media Superior en el término de sus funciones determine, así como las acciones particulares que beneficien a la comunidad escolar, el plantel y su entorno.</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Aprobar el plan de </w:t>
      </w:r>
      <w:r w:rsidDel="00000000" w:rsidR="00000000" w:rsidRPr="00000000">
        <w:rPr>
          <w:rFonts w:ascii="Montserrat" w:cs="Montserrat" w:eastAsia="Montserrat" w:hAnsi="Montserrat"/>
          <w:rtl w:val="0"/>
        </w:rPr>
        <w:t xml:space="preserve">trabajo</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w:t>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Dar seguimiento al plan de trabajo de las comisiones.</w:t>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Estar a cargo de la Comisión de</w:t>
      </w: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 </w:t>
      </w:r>
      <w:r w:rsidDel="00000000" w:rsidR="00000000" w:rsidRPr="00000000">
        <w:rPr>
          <w:rFonts w:ascii="Montserrat" w:cs="Montserrat" w:eastAsia="Montserrat" w:hAnsi="Montserrat"/>
          <w:i w:val="1"/>
          <w:rtl w:val="0"/>
        </w:rPr>
        <w:t xml:space="preserve">Cultura de  paz, erradicación de la violencia y prevención de riesgos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w:t>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Cumplir los acuerdos y actividades aprobados en las sesiones del                      Consejo.</w:t>
      </w:r>
    </w:p>
    <w:p w:rsidR="00000000" w:rsidDel="00000000" w:rsidP="00000000" w:rsidRDefault="00000000" w:rsidRPr="00000000" w14:paraId="0000011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Dar a conocer a la Comunidad Escolar, los informes parciales y </w:t>
      </w:r>
      <w:r w:rsidDel="00000000" w:rsidR="00000000" w:rsidRPr="00000000">
        <w:rPr>
          <w:rFonts w:ascii="Montserrat" w:cs="Montserrat" w:eastAsia="Montserrat" w:hAnsi="Montserrat"/>
          <w:rtl w:val="0"/>
        </w:rPr>
        <w:t xml:space="preserve">finales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del plan de trabajo del Consejo.</w:t>
      </w:r>
    </w:p>
    <w:p w:rsidR="00000000" w:rsidDel="00000000" w:rsidP="00000000" w:rsidRDefault="00000000" w:rsidRPr="00000000" w14:paraId="000001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Dar a conocer al Consejo, en su caso, el uso de los recursos de que disponga;</w:t>
      </w:r>
    </w:p>
    <w:p w:rsidR="00000000" w:rsidDel="00000000" w:rsidP="00000000" w:rsidRDefault="00000000" w:rsidRPr="00000000" w14:paraId="000001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Recibir, la correspondencia dirigida al Consejo;</w:t>
      </w:r>
    </w:p>
    <w:p w:rsidR="00000000" w:rsidDel="00000000" w:rsidP="00000000" w:rsidRDefault="00000000" w:rsidRPr="00000000" w14:paraId="000001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Dirigir y coordinar cualquier otra actividad que sea necesaria para el buen funcionamiento del Consejo y en beneficio de la comunidad escolar.</w:t>
      </w:r>
    </w:p>
    <w:p w:rsidR="00000000" w:rsidDel="00000000" w:rsidP="00000000" w:rsidRDefault="00000000" w:rsidRPr="00000000" w14:paraId="000001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Determinar el número de representantes de la comunidad escolar.</w:t>
      </w:r>
    </w:p>
    <w:p w:rsidR="00000000" w:rsidDel="00000000" w:rsidP="00000000" w:rsidRDefault="00000000" w:rsidRPr="00000000" w14:paraId="000001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Invitar a las y los representantes en la primera instalación del Consejo.</w:t>
      </w:r>
    </w:p>
    <w:p w:rsidR="00000000" w:rsidDel="00000000" w:rsidP="00000000" w:rsidRDefault="00000000" w:rsidRPr="00000000" w14:paraId="000001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Entregar informes a las autoridades educativas sobre el Consejo y </w:t>
      </w:r>
      <w:r w:rsidDel="00000000" w:rsidR="00000000" w:rsidRPr="00000000">
        <w:rPr>
          <w:rFonts w:ascii="Montserrat" w:cs="Montserrat" w:eastAsia="Montserrat" w:hAnsi="Montserrat"/>
          <w:rtl w:val="0"/>
        </w:rPr>
        <w:t xml:space="preserve">coordinar</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la entrega de informes de las comisiones.</w:t>
      </w:r>
    </w:p>
    <w:p w:rsidR="00000000" w:rsidDel="00000000" w:rsidP="00000000" w:rsidRDefault="00000000" w:rsidRPr="00000000" w14:paraId="000001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todas las acciones, </w:t>
      </w:r>
      <w:r w:rsidDel="00000000" w:rsidR="00000000" w:rsidRPr="00000000">
        <w:rPr>
          <w:rFonts w:ascii="Montserrat" w:cs="Montserrat" w:eastAsia="Montserrat" w:hAnsi="Montserrat"/>
          <w:rtl w:val="0"/>
        </w:rPr>
        <w:t xml:space="preserve">proyectos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y actividades, que sean solicitadas por la autoridad educativa.</w:t>
      </w:r>
    </w:p>
    <w:p w:rsidR="00000000" w:rsidDel="00000000" w:rsidP="00000000" w:rsidRDefault="00000000" w:rsidRPr="00000000" w14:paraId="00000127">
      <w:pPr>
        <w:tabs>
          <w:tab w:val="left" w:leader="none" w:pos="7655"/>
        </w:tabs>
        <w:spacing w:after="0" w:line="36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 las funciones, atribuciones y obligaciones del Secretario(a) Técnico:</w:t>
      </w:r>
    </w:p>
    <w:p w:rsidR="00000000" w:rsidDel="00000000" w:rsidP="00000000" w:rsidRDefault="00000000" w:rsidRPr="00000000" w14:paraId="000001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1"/>
          <w:i w:val="1"/>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Ser apoyo técnico dentro del Consejo de Paz Escolar (COPAZE).</w:t>
      </w: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Documentar los acuerdos, compromisos y acciones que se celebren dentro del consejo.</w:t>
      </w:r>
    </w:p>
    <w:p w:rsidR="00000000" w:rsidDel="00000000" w:rsidP="00000000" w:rsidRDefault="00000000" w:rsidRPr="00000000" w14:paraId="000001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Coordinar el registro de las y los miembros del Consejo.</w:t>
      </w:r>
    </w:p>
    <w:p w:rsidR="00000000" w:rsidDel="00000000" w:rsidP="00000000" w:rsidRDefault="00000000" w:rsidRPr="00000000" w14:paraId="000001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Coordinar el registro de las y los miembros de las Comisiones.</w:t>
      </w:r>
    </w:p>
    <w:p w:rsidR="00000000" w:rsidDel="00000000" w:rsidP="00000000" w:rsidRDefault="00000000" w:rsidRPr="00000000" w14:paraId="000001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Colaborar en los diseños de los informes parciales y </w:t>
      </w:r>
      <w:r w:rsidDel="00000000" w:rsidR="00000000" w:rsidRPr="00000000">
        <w:rPr>
          <w:rFonts w:ascii="Montserrat" w:cs="Montserrat" w:eastAsia="Montserrat" w:hAnsi="Montserrat"/>
          <w:rtl w:val="0"/>
        </w:rPr>
        <w:t xml:space="preserve">finales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del plan de trabajo del Consejo.</w:t>
      </w:r>
    </w:p>
    <w:p w:rsidR="00000000" w:rsidDel="00000000" w:rsidP="00000000" w:rsidRDefault="00000000" w:rsidRPr="00000000" w14:paraId="000001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todas las acciones, proyecto</w:t>
      </w:r>
      <w:sdt>
        <w:sdtPr>
          <w:tag w:val="goog_rdk_25"/>
        </w:sdtPr>
        <w:sdtContent>
          <w:ins w:author="Adán Escobedo Robles" w:id="22" w:date="2023-04-03T18:12:00Z">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s</w:t>
            </w:r>
          </w:ins>
        </w:sdtContent>
      </w:sdt>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y actividades, que sean solicitadas por la autoridad educativa.</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12F">
      <w:pPr>
        <w:tabs>
          <w:tab w:val="left" w:leader="none" w:pos="7655"/>
        </w:tabs>
        <w:spacing w:after="0" w:line="36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 las funciones, atribuciones y obligaciones de las y los Consejeros:</w:t>
      </w:r>
    </w:p>
    <w:p w:rsidR="00000000" w:rsidDel="00000000" w:rsidP="00000000" w:rsidRDefault="00000000" w:rsidRPr="00000000" w14:paraId="0000013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Estar a cargo de una Comisión.</w:t>
      </w:r>
    </w:p>
    <w:p w:rsidR="00000000" w:rsidDel="00000000" w:rsidP="00000000" w:rsidRDefault="00000000" w:rsidRPr="00000000" w14:paraId="0000013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las sesiones del Consejo de Paz Escolar (COPAZE).</w:t>
      </w: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Representar a la comisión ante las autoridades escolares y educativas.</w:t>
      </w:r>
    </w:p>
    <w:p w:rsidR="00000000" w:rsidDel="00000000" w:rsidP="00000000" w:rsidRDefault="00000000" w:rsidRPr="00000000" w14:paraId="0000013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Colaborar con las instituciones, dependencias, autoridades, etc. a las que la autoridad educativa convoque.</w:t>
      </w:r>
    </w:p>
    <w:p w:rsidR="00000000" w:rsidDel="00000000" w:rsidP="00000000" w:rsidRDefault="00000000" w:rsidRPr="00000000" w14:paraId="0000013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Presentar un plan de trabajo de la Comisión ante el Consejo que incluya las acciones generales que por acuerdo, compromiso u orden</w:t>
      </w:r>
      <w:sdt>
        <w:sdtPr>
          <w:tag w:val="goog_rdk_26"/>
        </w:sdtPr>
        <w:sdtContent>
          <w:ins w:author="Adán Escobedo Robles" w:id="23" w:date="2023-04-03T18:21:00Z">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de</w:t>
            </w:r>
          </w:ins>
        </w:sdtContent>
      </w:sdt>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la Subsecretaría de Educación Media Superior en el término de sus funciones determine, así como las acciones particulares que beneficien a la comunidad escolar, el plantel y su entorno.</w:t>
      </w:r>
    </w:p>
    <w:p w:rsidR="00000000" w:rsidDel="00000000" w:rsidP="00000000" w:rsidRDefault="00000000" w:rsidRPr="00000000" w14:paraId="0000013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Dar seguimiento al plan de trabajo de la Comisión.</w:t>
      </w:r>
    </w:p>
    <w:p w:rsidR="00000000" w:rsidDel="00000000" w:rsidP="00000000" w:rsidRDefault="00000000" w:rsidRPr="00000000" w14:paraId="0000013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Cumplir los acuerdos y actividades aprobados por las sesiones del Consejo.</w:t>
      </w:r>
    </w:p>
    <w:p w:rsidR="00000000" w:rsidDel="00000000" w:rsidP="00000000" w:rsidRDefault="00000000" w:rsidRPr="00000000" w14:paraId="0000013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Dar a conocer al consejo los informes parciales y final del plan de trabajo del Consejo.</w:t>
      </w:r>
    </w:p>
    <w:p w:rsidR="00000000" w:rsidDel="00000000" w:rsidP="00000000" w:rsidRDefault="00000000" w:rsidRPr="00000000" w14:paraId="0000013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Dar a conocer al Consejo, en su caso, el uso de los recursos de que disponga.</w:t>
      </w:r>
    </w:p>
    <w:p w:rsidR="00000000" w:rsidDel="00000000" w:rsidP="00000000" w:rsidRDefault="00000000" w:rsidRPr="00000000" w14:paraId="0000013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Dirigir y coordinar cualquier otra actividad que sea necesaria para el buen funcionamiento de la Comisión y en beneficio de la comunidad escolar.</w:t>
      </w:r>
    </w:p>
    <w:p w:rsidR="00000000" w:rsidDel="00000000" w:rsidP="00000000" w:rsidRDefault="00000000" w:rsidRPr="00000000" w14:paraId="0000013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Entregar informes a las autoridades educativas sobre la Comisión.</w:t>
      </w:r>
    </w:p>
    <w:p w:rsidR="00000000" w:rsidDel="00000000" w:rsidP="00000000" w:rsidRDefault="00000000" w:rsidRPr="00000000" w14:paraId="0000013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todas las acciones, </w:t>
      </w:r>
      <w:r w:rsidDel="00000000" w:rsidR="00000000" w:rsidRPr="00000000">
        <w:rPr>
          <w:rFonts w:ascii="Montserrat" w:cs="Montserrat" w:eastAsia="Montserrat" w:hAnsi="Montserrat"/>
          <w:rtl w:val="0"/>
        </w:rPr>
        <w:t xml:space="preserve">proyectos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y actividades, que sean solicitadas por la autoridad educativa.</w:t>
      </w:r>
    </w:p>
    <w:p w:rsidR="00000000" w:rsidDel="00000000" w:rsidP="00000000" w:rsidRDefault="00000000" w:rsidRPr="00000000" w14:paraId="0000013C">
      <w:pPr>
        <w:tabs>
          <w:tab w:val="left" w:leader="none" w:pos="7655"/>
        </w:tabs>
        <w:spacing w:after="0" w:line="36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 las funciones, atribuciones y obligaciones de las y los Representantes:</w:t>
      </w:r>
    </w:p>
    <w:p w:rsidR="00000000" w:rsidDel="00000000" w:rsidP="00000000" w:rsidRDefault="00000000" w:rsidRPr="00000000" w14:paraId="0000013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de manera voluntaria en las sesiones del Consejo de Paz Escolar (COPAZE)</w:t>
      </w: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w:t>
      </w:r>
    </w:p>
    <w:p w:rsidR="00000000" w:rsidDel="00000000" w:rsidP="00000000" w:rsidRDefault="00000000" w:rsidRPr="00000000" w14:paraId="0000013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Representar a cada una de las fracciones correspondientes.</w:t>
      </w:r>
    </w:p>
    <w:p w:rsidR="00000000" w:rsidDel="00000000" w:rsidP="00000000" w:rsidRDefault="00000000" w:rsidRPr="00000000" w14:paraId="0000013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Revisar el plan de trabajo del Consejo.</w:t>
      </w:r>
    </w:p>
    <w:p w:rsidR="00000000" w:rsidDel="00000000" w:rsidP="00000000" w:rsidRDefault="00000000" w:rsidRPr="00000000" w14:paraId="0000014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Proponer mejoras al plan de trabajo del Consejo.</w:t>
      </w:r>
    </w:p>
    <w:p w:rsidR="00000000" w:rsidDel="00000000" w:rsidP="00000000" w:rsidRDefault="00000000" w:rsidRPr="00000000" w14:paraId="0000014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Colaborar en las actividades propuestas del plan de trabajo.</w:t>
      </w:r>
    </w:p>
    <w:p w:rsidR="00000000" w:rsidDel="00000000" w:rsidP="00000000" w:rsidRDefault="00000000" w:rsidRPr="00000000" w14:paraId="0000014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Socializar las actividades, materiales, informes y documentos con la fracción correspondiente que se celebren desde el Consejo.</w:t>
      </w:r>
    </w:p>
    <w:p w:rsidR="00000000" w:rsidDel="00000000" w:rsidP="00000000" w:rsidRDefault="00000000" w:rsidRPr="00000000" w14:paraId="0000014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Difundir la información, actividades, materiales, informes y documentos con la fracción correspondiente que se celebren desde el Consejo.</w:t>
      </w:r>
    </w:p>
    <w:p w:rsidR="00000000" w:rsidDel="00000000" w:rsidP="00000000" w:rsidRDefault="00000000" w:rsidRPr="00000000" w14:paraId="0000014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70"/>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de manera voluntaria en las acciones, proyecto y actividades, que se les invite a través de la autoridad educativa.</w:t>
      </w:r>
    </w:p>
    <w:p w:rsidR="00000000" w:rsidDel="00000000" w:rsidP="00000000" w:rsidRDefault="00000000" w:rsidRPr="00000000" w14:paraId="00000145">
      <w:pPr>
        <w:tabs>
          <w:tab w:val="left" w:leader="none" w:pos="7655"/>
        </w:tabs>
        <w:spacing w:after="0" w:line="360" w:lineRule="auto"/>
        <w:jc w:val="both"/>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146">
      <w:pPr>
        <w:tabs>
          <w:tab w:val="left" w:leader="none" w:pos="7655"/>
        </w:tabs>
        <w:spacing w:after="0" w:line="360" w:lineRule="auto"/>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COMISIONES</w:t>
      </w:r>
    </w:p>
    <w:p w:rsidR="00000000" w:rsidDel="00000000" w:rsidP="00000000" w:rsidRDefault="00000000" w:rsidRPr="00000000" w14:paraId="00000147">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Las comisiones tienen como objetivo implementar acciones generales que por acuerdo, compromiso u orden la Subsecretaría de Educación Media Superior en el término de sus funciones determine, así como diseñar, proponer e implementar acciones particulares que beneficien a la comunidad escolar, el plantel y su entorno.</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COMISIÓN DE CULTURA DE LA PAZ, ERRADICACIÓN DE LA VIOLENCIA Y PREVENCIÓN DE RIESGOS</w:t>
      </w:r>
      <w:r w:rsidDel="00000000" w:rsidR="00000000" w:rsidRPr="00000000">
        <w:rPr>
          <w:rtl w:val="0"/>
        </w:rPr>
      </w:r>
    </w:p>
    <w:p w:rsidR="00000000" w:rsidDel="00000000" w:rsidP="00000000" w:rsidRDefault="00000000" w:rsidRPr="00000000" w14:paraId="0000014B">
      <w:pPr>
        <w:tabs>
          <w:tab w:val="left" w:leader="none" w:pos="7655"/>
        </w:tabs>
        <w:spacing w:after="0" w:line="360" w:lineRule="auto"/>
        <w:jc w:val="both"/>
        <w:rPr>
          <w:rFonts w:ascii="Montserrat" w:cs="Montserrat" w:eastAsia="Montserrat" w:hAnsi="Montserrat"/>
          <w:b w:val="1"/>
          <w:i w:val="1"/>
        </w:rPr>
      </w:pPr>
      <w:r w:rsidDel="00000000" w:rsidR="00000000" w:rsidRPr="00000000">
        <w:rPr>
          <w:rFonts w:ascii="Montserrat" w:cs="Montserrat" w:eastAsia="Montserrat" w:hAnsi="Montserrat"/>
          <w:rtl w:val="0"/>
        </w:rPr>
        <w:t xml:space="preserve">La comisión de</w:t>
      </w:r>
      <w:r w:rsidDel="00000000" w:rsidR="00000000" w:rsidRPr="00000000">
        <w:rPr>
          <w:rFonts w:ascii="Montserrat" w:cs="Montserrat" w:eastAsia="Montserrat" w:hAnsi="Montserrat"/>
          <w:i w:val="1"/>
          <w:rtl w:val="0"/>
        </w:rPr>
        <w:t xml:space="preserve"> </w:t>
      </w:r>
      <w:r w:rsidDel="00000000" w:rsidR="00000000" w:rsidRPr="00000000">
        <w:rPr>
          <w:rFonts w:ascii="Montserrat" w:cs="Montserrat" w:eastAsia="Montserrat" w:hAnsi="Montserrat"/>
          <w:b w:val="1"/>
          <w:i w:val="1"/>
          <w:rtl w:val="0"/>
        </w:rPr>
        <w:t xml:space="preserve">Cultura de la paz, erradicación de la violencia y prevención de riesgos </w:t>
      </w:r>
      <w:r w:rsidDel="00000000" w:rsidR="00000000" w:rsidRPr="00000000">
        <w:rPr>
          <w:rFonts w:ascii="Montserrat" w:cs="Montserrat" w:eastAsia="Montserrat" w:hAnsi="Montserrat"/>
          <w:rtl w:val="0"/>
        </w:rPr>
        <w:t xml:space="preserve">es la encargada de promover la cultura de la paz a través del combate a la discriminación, la violencia, el respeto a los derechos humanos, la inclusión social, igualdad sustantiva, la tolerancia, el diálogo constructivo, la solidaridad y la búsqueda de acuerdos que permitan la solución de los conflictos, así como la prevención de riesgo humanos, de integridad, físicos, materiales e institucionales.</w:t>
      </w:r>
      <w:r w:rsidDel="00000000" w:rsidR="00000000" w:rsidRPr="00000000">
        <w:rPr>
          <w:rtl w:val="0"/>
        </w:rPr>
      </w:r>
    </w:p>
    <w:p w:rsidR="00000000" w:rsidDel="00000000" w:rsidP="00000000" w:rsidRDefault="00000000" w:rsidRPr="00000000" w14:paraId="0000014C">
      <w:pPr>
        <w:tabs>
          <w:tab w:val="left" w:leader="none" w:pos="7655"/>
        </w:tabs>
        <w:spacing w:after="0" w:line="360" w:lineRule="auto"/>
        <w:jc w:val="both"/>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14D">
      <w:pPr>
        <w:tabs>
          <w:tab w:val="left" w:leader="none" w:pos="7655"/>
        </w:tabs>
        <w:spacing w:after="0" w:line="36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Objetivo general</w:t>
      </w:r>
    </w:p>
    <w:p w:rsidR="00000000" w:rsidDel="00000000" w:rsidP="00000000" w:rsidRDefault="00000000" w:rsidRPr="00000000" w14:paraId="0000014E">
      <w:pPr>
        <w:tabs>
          <w:tab w:val="left" w:leader="none" w:pos="7655"/>
        </w:tabs>
        <w:spacing w:after="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Realizar acciones que promuevan cultura de la paz, erradicación de la violencia y prevención de riesgos.</w:t>
      </w:r>
    </w:p>
    <w:p w:rsidR="00000000" w:rsidDel="00000000" w:rsidP="00000000" w:rsidRDefault="00000000" w:rsidRPr="00000000" w14:paraId="0000014F">
      <w:pPr>
        <w:tabs>
          <w:tab w:val="left" w:leader="none" w:pos="7655"/>
        </w:tabs>
        <w:spacing w:after="0" w:line="360" w:lineRule="auto"/>
        <w:jc w:val="both"/>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150">
      <w:pPr>
        <w:tabs>
          <w:tab w:val="left" w:leader="none" w:pos="7655"/>
        </w:tabs>
        <w:spacing w:after="0" w:line="36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Objetivos específicos</w:t>
      </w:r>
    </w:p>
    <w:p w:rsidR="00000000" w:rsidDel="00000000" w:rsidP="00000000" w:rsidRDefault="00000000" w:rsidRPr="00000000" w14:paraId="000001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Colaborar con instituciones de seguridad, protección ciudadana, tránsito y movilidad, protección civil, prevención de violencia de género e igualdad sustantiva, discriminación, derechos humanos, de emergencia y otras instituciones que intervengan en la promoción de la cultura de la paz, erradicación de la violencia y prevención de riesgos.</w:t>
      </w: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 </w:t>
      </w: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Realizar jornadas, talleres, actividades y proyectos de prevención, educación y concientización sobre la no discriminación, violencia, respeto a los derechos humanos, inclusión social, igualdad sustantiva, tolerancia, solidaridad, solución de los conflictos, acoso escolar, violencia digital, violencia familiar y género.</w:t>
      </w:r>
    </w:p>
    <w:p w:rsidR="00000000" w:rsidDel="00000000" w:rsidP="00000000" w:rsidRDefault="00000000" w:rsidRPr="00000000" w14:paraId="000001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Estar en coordinación con la Unidad de Atención.</w:t>
      </w: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Vincularse con la Red de Apoyo.</w:t>
      </w: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u w:val="none"/>
        </w:rPr>
      </w:pPr>
      <w:r w:rsidDel="00000000" w:rsidR="00000000" w:rsidRPr="00000000">
        <w:rPr>
          <w:rFonts w:ascii="Montserrat" w:cs="Montserrat" w:eastAsia="Montserrat" w:hAnsi="Montserrat"/>
          <w:color w:val="424242"/>
          <w:sz w:val="24"/>
          <w:szCs w:val="24"/>
          <w:highlight w:val="white"/>
          <w:rtl w:val="0"/>
        </w:rPr>
        <w:t xml:space="preserve">Implementar la </w:t>
      </w:r>
      <w:r w:rsidDel="00000000" w:rsidR="00000000" w:rsidRPr="00000000">
        <w:rPr>
          <w:rFonts w:ascii="Montserrat" w:cs="Montserrat" w:eastAsia="Montserrat" w:hAnsi="Montserrat"/>
          <w:b w:val="1"/>
          <w:color w:val="424242"/>
          <w:sz w:val="24"/>
          <w:szCs w:val="24"/>
          <w:highlight w:val="white"/>
          <w:rtl w:val="0"/>
        </w:rPr>
        <w:t xml:space="preserve">“Estrategia en el Aula: Prevención de Adicciones”.</w:t>
      </w: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Identificar jóvenes y adolescentes que se encuentren en condiciones de riesgo sobre su seguridad e integridad.</w:t>
      </w:r>
    </w:p>
    <w:p w:rsidR="00000000" w:rsidDel="00000000" w:rsidP="00000000" w:rsidRDefault="00000000" w:rsidRPr="00000000" w14:paraId="000001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Vincular los casos identificados con las instituciones correspondientes.</w:t>
      </w:r>
    </w:p>
    <w:p w:rsidR="00000000" w:rsidDel="00000000" w:rsidP="00000000" w:rsidRDefault="00000000" w:rsidRPr="00000000" w14:paraId="000001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Dar seguimiento institucional a los casos vinculados.</w:t>
      </w:r>
    </w:p>
    <w:p w:rsidR="00000000" w:rsidDel="00000000" w:rsidP="00000000" w:rsidRDefault="00000000" w:rsidRPr="00000000" w14:paraId="000001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Difundir el protocolo: “Cero tolerancia a la violencia contra las mujeres”. </w:t>
      </w: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Socializar el violentómetro digital entre la comunidad educativa.</w:t>
      </w: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Impulsar el proyecto: Revisión de útiles..</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Realizar acciones de colaboración, coordinación y cooperación en materia seguridad, protección ciudadana, tránsito y movilidad, protección civil, prevención de violencia de género e igualdad sustantiva, discriminación, derechos humanos, de emergencia y otras instituciones que intervengan en la promoción de la cultura de la paz, erradicación de la violencia y prevención de riesgos</w:t>
      </w: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Solicitar el apoyo de las autoridades educativas para que las instituciones de seguridad, protección ciudadana, tránsito y movilidad, protección civil y dependencias correspondientes apoyen con operativos y recursos humanos, de vigilancia, el equipamiento y mantenimiento de infraestructura alrededor del plantel.</w:t>
      </w:r>
    </w:p>
    <w:p w:rsidR="00000000" w:rsidDel="00000000" w:rsidP="00000000" w:rsidRDefault="00000000" w:rsidRPr="00000000" w14:paraId="000001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las mesas de trabajos que se les solicite.</w:t>
      </w:r>
    </w:p>
    <w:p w:rsidR="00000000" w:rsidDel="00000000" w:rsidP="00000000" w:rsidRDefault="00000000" w:rsidRPr="00000000" w14:paraId="000001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todas las acciones, </w:t>
      </w:r>
      <w:r w:rsidDel="00000000" w:rsidR="00000000" w:rsidRPr="00000000">
        <w:rPr>
          <w:rFonts w:ascii="Montserrat" w:cs="Montserrat" w:eastAsia="Montserrat" w:hAnsi="Montserrat"/>
          <w:rtl w:val="0"/>
        </w:rPr>
        <w:t xml:space="preserve">proyectos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y actividades, que sean solicitadas por la autoridad educativa.</w:t>
      </w:r>
    </w:p>
    <w:p w:rsidR="00000000" w:rsidDel="00000000" w:rsidP="00000000" w:rsidRDefault="00000000" w:rsidRPr="00000000" w14:paraId="00000160">
      <w:pPr>
        <w:tabs>
          <w:tab w:val="left" w:leader="none" w:pos="7655"/>
        </w:tabs>
        <w:spacing w:after="0" w:line="36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Integrantes</w:t>
      </w:r>
      <w:r w:rsidDel="00000000" w:rsidR="00000000" w:rsidRPr="00000000">
        <w:rPr>
          <w:rtl w:val="0"/>
        </w:rPr>
      </w:r>
    </w:p>
    <w:p w:rsidR="00000000" w:rsidDel="00000000" w:rsidP="00000000" w:rsidRDefault="00000000" w:rsidRPr="00000000" w14:paraId="00000161">
      <w:pPr>
        <w:tabs>
          <w:tab w:val="left" w:leader="none" w:pos="7655"/>
        </w:tabs>
        <w:spacing w:after="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La comisión de </w:t>
      </w:r>
      <w:r w:rsidDel="00000000" w:rsidR="00000000" w:rsidRPr="00000000">
        <w:rPr>
          <w:rFonts w:ascii="Montserrat" w:cs="Montserrat" w:eastAsia="Montserrat" w:hAnsi="Montserrat"/>
          <w:i w:val="1"/>
          <w:rtl w:val="0"/>
        </w:rPr>
        <w:t xml:space="preserve">Cultura de la paz, erradicación de la violencia y prevención de riesgos</w:t>
      </w:r>
      <w:r w:rsidDel="00000000" w:rsidR="00000000" w:rsidRPr="00000000">
        <w:rPr>
          <w:rFonts w:ascii="Montserrat" w:cs="Montserrat" w:eastAsia="Montserrat" w:hAnsi="Montserrat"/>
          <w:rtl w:val="0"/>
        </w:rPr>
        <w:t xml:space="preserve"> deberá contar con las siguientes figuras y cada una deberá estar integrada al menos de una persona:</w:t>
      </w:r>
    </w:p>
    <w:p w:rsidR="00000000" w:rsidDel="00000000" w:rsidP="00000000" w:rsidRDefault="00000000" w:rsidRPr="00000000" w14:paraId="0000016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rtl w:val="0"/>
        </w:rPr>
        <w:t xml:space="preserve">Consejero</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(a) Promotor(a)</w:t>
      </w:r>
    </w:p>
    <w:p w:rsidR="00000000" w:rsidDel="00000000" w:rsidP="00000000" w:rsidRDefault="00000000" w:rsidRPr="00000000" w14:paraId="0000016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Orientador(a)</w:t>
      </w:r>
    </w:p>
    <w:p w:rsidR="00000000" w:rsidDel="00000000" w:rsidP="00000000" w:rsidRDefault="00000000" w:rsidRPr="00000000" w14:paraId="000001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Replicador(a)</w:t>
      </w:r>
    </w:p>
    <w:p w:rsidR="00000000" w:rsidDel="00000000" w:rsidP="00000000" w:rsidRDefault="00000000" w:rsidRPr="00000000" w14:paraId="0000016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Monitor(a)</w:t>
      </w:r>
    </w:p>
    <w:p w:rsidR="00000000" w:rsidDel="00000000" w:rsidP="00000000" w:rsidRDefault="00000000" w:rsidRPr="00000000" w14:paraId="0000016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Auxiliar</w:t>
      </w:r>
    </w:p>
    <w:p w:rsidR="00000000" w:rsidDel="00000000" w:rsidP="00000000" w:rsidRDefault="00000000" w:rsidRPr="00000000" w14:paraId="0000016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1"/>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Representantes</w:t>
      </w:r>
      <w:r w:rsidDel="00000000" w:rsidR="00000000" w:rsidRPr="00000000">
        <w:rPr>
          <w:rtl w:val="0"/>
        </w:rPr>
      </w:r>
    </w:p>
    <w:p w:rsidR="00000000" w:rsidDel="00000000" w:rsidP="00000000" w:rsidRDefault="00000000" w:rsidRPr="00000000" w14:paraId="00000168">
      <w:pPr>
        <w:tabs>
          <w:tab w:val="left" w:leader="none" w:pos="7655"/>
        </w:tabs>
        <w:spacing w:after="0" w:line="36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Funciones</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1"/>
          <w:rtl w:val="0"/>
        </w:rPr>
        <w:t xml:space="preserve">Consejero</w:t>
      </w: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(a) Promotor</w:t>
      </w:r>
      <w:r w:rsidDel="00000000" w:rsidR="00000000" w:rsidRPr="00000000">
        <w:rPr>
          <w:rFonts w:ascii="Montserrat" w:cs="Montserrat" w:eastAsia="Montserrat" w:hAnsi="Montserrat"/>
          <w:b w:val="1"/>
          <w:rtl w:val="0"/>
        </w:rPr>
        <w:t xml:space="preserve">(a)</w:t>
      </w: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Estar a cargo de la comisión de </w:t>
      </w:r>
      <w:r w:rsidDel="00000000" w:rsidR="00000000" w:rsidRPr="00000000">
        <w:rPr>
          <w:rFonts w:ascii="Montserrat" w:cs="Montserrat" w:eastAsia="Montserrat" w:hAnsi="Montserrat"/>
          <w:b w:val="0"/>
          <w:i w:val="1"/>
          <w:smallCaps w:val="0"/>
          <w:strike w:val="0"/>
          <w:color w:val="000000"/>
          <w:sz w:val="22"/>
          <w:szCs w:val="22"/>
          <w:u w:val="none"/>
          <w:shd w:fill="auto" w:val="clear"/>
          <w:rtl w:val="0"/>
        </w:rPr>
        <w:t xml:space="preserve">Cultura de la paz, erradicación de la violencia y prevención de riesgos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w:t>
      </w:r>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las sesiones del Consejo de Construcción de Paz Escolar (COPAZE).</w:t>
      </w:r>
      <w:r w:rsidDel="00000000" w:rsidR="00000000" w:rsidRPr="00000000">
        <w:rPr>
          <w:rtl w:val="0"/>
        </w:rPr>
      </w:r>
    </w:p>
    <w:p w:rsidR="00000000" w:rsidDel="00000000" w:rsidP="00000000" w:rsidRDefault="00000000" w:rsidRPr="00000000" w14:paraId="0000016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Acudir a las mesas de paz que se instalen al nivel de su competencia.</w:t>
      </w:r>
    </w:p>
    <w:p w:rsidR="00000000" w:rsidDel="00000000" w:rsidP="00000000" w:rsidRDefault="00000000" w:rsidRPr="00000000" w14:paraId="0000016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Tener comunicación permanente con la Red de Apoyo.</w:t>
      </w: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Supervisar la implementación de la</w:t>
      </w:r>
      <w:r w:rsidDel="00000000" w:rsidR="00000000" w:rsidRPr="00000000">
        <w:rPr>
          <w:rFonts w:ascii="Montserrat" w:cs="Montserrat" w:eastAsia="Montserrat" w:hAnsi="Montserrat"/>
          <w:color w:val="424242"/>
          <w:sz w:val="24"/>
          <w:szCs w:val="24"/>
          <w:highlight w:val="white"/>
          <w:rtl w:val="0"/>
        </w:rPr>
        <w:t xml:space="preserve"> </w:t>
      </w:r>
      <w:r w:rsidDel="00000000" w:rsidR="00000000" w:rsidRPr="00000000">
        <w:rPr>
          <w:rFonts w:ascii="Montserrat" w:cs="Montserrat" w:eastAsia="Montserrat" w:hAnsi="Montserrat"/>
          <w:b w:val="1"/>
          <w:color w:val="424242"/>
          <w:sz w:val="24"/>
          <w:szCs w:val="24"/>
          <w:highlight w:val="white"/>
          <w:rtl w:val="0"/>
        </w:rPr>
        <w:t xml:space="preserve">“Estrategia en el Aula: Prevención de Adicciones”.</w:t>
      </w:r>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color w:val="424242"/>
          <w:sz w:val="24"/>
          <w:szCs w:val="24"/>
          <w:highlight w:val="white"/>
        </w:rPr>
      </w:pPr>
      <w:r w:rsidDel="00000000" w:rsidR="00000000" w:rsidRPr="00000000">
        <w:rPr>
          <w:rFonts w:ascii="Montserrat" w:cs="Montserrat" w:eastAsia="Montserrat" w:hAnsi="Montserrat"/>
          <w:color w:val="424242"/>
          <w:sz w:val="24"/>
          <w:szCs w:val="24"/>
          <w:highlight w:val="white"/>
          <w:rtl w:val="0"/>
        </w:rPr>
        <w:t xml:space="preserve">Difundir el </w:t>
      </w:r>
      <w:r w:rsidDel="00000000" w:rsidR="00000000" w:rsidRPr="00000000">
        <w:rPr>
          <w:rFonts w:ascii="Montserrat" w:cs="Montserrat" w:eastAsia="Montserrat" w:hAnsi="Montserrat"/>
          <w:rtl w:val="0"/>
        </w:rPr>
        <w:t xml:space="preserve">protocolo: “Cero tolerancia a la violencia contra las mujeres”. </w:t>
      </w:r>
      <w:r w:rsidDel="00000000" w:rsidR="00000000" w:rsidRPr="00000000">
        <w:rPr>
          <w:rtl w:val="0"/>
        </w:rPr>
      </w:r>
    </w:p>
    <w:p w:rsidR="00000000" w:rsidDel="00000000" w:rsidP="00000000" w:rsidRDefault="00000000" w:rsidRPr="00000000" w14:paraId="0000017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color w:val="424242"/>
          <w:sz w:val="24"/>
          <w:szCs w:val="24"/>
          <w:highlight w:val="white"/>
        </w:rPr>
      </w:pPr>
      <w:r w:rsidDel="00000000" w:rsidR="00000000" w:rsidRPr="00000000">
        <w:rPr>
          <w:rFonts w:ascii="Montserrat" w:cs="Montserrat" w:eastAsia="Montserrat" w:hAnsi="Montserrat"/>
          <w:color w:val="424242"/>
          <w:sz w:val="24"/>
          <w:szCs w:val="24"/>
          <w:highlight w:val="white"/>
          <w:rtl w:val="0"/>
        </w:rPr>
        <w:t xml:space="preserve">Coordinar acciones con la </w:t>
      </w:r>
      <w:r w:rsidDel="00000000" w:rsidR="00000000" w:rsidRPr="00000000">
        <w:rPr>
          <w:rFonts w:ascii="Montserrat" w:cs="Montserrat" w:eastAsia="Montserrat" w:hAnsi="Montserrat"/>
          <w:color w:val="424242"/>
          <w:sz w:val="24"/>
          <w:szCs w:val="24"/>
          <w:rtl w:val="0"/>
        </w:rPr>
        <w:t xml:space="preserve">Unidad de Apoyo.</w:t>
      </w:r>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color w:val="424242"/>
          <w:sz w:val="24"/>
          <w:szCs w:val="24"/>
          <w:highlight w:val="white"/>
        </w:rPr>
      </w:pPr>
      <w:r w:rsidDel="00000000" w:rsidR="00000000" w:rsidRPr="00000000">
        <w:rPr>
          <w:rFonts w:ascii="Montserrat" w:cs="Montserrat" w:eastAsia="Montserrat" w:hAnsi="Montserrat"/>
          <w:rtl w:val="0"/>
        </w:rPr>
        <w:t xml:space="preserve">Socializar el violentómetro digital entre la comunidad educativa.</w:t>
      </w: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color w:val="424242"/>
          <w:sz w:val="24"/>
          <w:szCs w:val="24"/>
          <w:highlight w:val="white"/>
        </w:rPr>
      </w:pPr>
      <w:r w:rsidDel="00000000" w:rsidR="00000000" w:rsidRPr="00000000">
        <w:rPr>
          <w:rFonts w:ascii="Montserrat" w:cs="Montserrat" w:eastAsia="Montserrat" w:hAnsi="Montserrat"/>
          <w:rtl w:val="0"/>
        </w:rPr>
        <w:t xml:space="preserve">Coordinar la implementación del proyecto: Revisión de útiles.</w:t>
      </w:r>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Representar la comisión ante las autoridades escolares y educativas.</w:t>
      </w:r>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Colaborar con las instituciones, dependencias y autoridades a las que la autoridad educativa les convoque.</w:t>
      </w: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Acudir a los talleres de formación, capacitación y actualización que la autoridad educativa les convoque.</w:t>
      </w: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Presentar un plan de trabajo de la comisión de </w:t>
      </w:r>
      <w:r w:rsidDel="00000000" w:rsidR="00000000" w:rsidRPr="00000000">
        <w:rPr>
          <w:rFonts w:ascii="Montserrat" w:cs="Montserrat" w:eastAsia="Montserrat" w:hAnsi="Montserrat"/>
          <w:b w:val="0"/>
          <w:i w:val="1"/>
          <w:smallCaps w:val="0"/>
          <w:strike w:val="0"/>
          <w:color w:val="000000"/>
          <w:sz w:val="22"/>
          <w:szCs w:val="22"/>
          <w:u w:val="none"/>
          <w:shd w:fill="auto" w:val="clear"/>
          <w:rtl w:val="0"/>
        </w:rPr>
        <w:t xml:space="preserve">Cultura de la paz, erradicación de la violencia y prevención de riesgos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w:t>
      </w: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Dar seguimiento al plan de trabajo de la comisión.</w:t>
      </w:r>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Cumplir los acuerdos y actividades aprobados por las sesiones del Consejo; </w:t>
      </w:r>
    </w:p>
    <w:p w:rsidR="00000000" w:rsidDel="00000000" w:rsidP="00000000" w:rsidRDefault="00000000" w:rsidRPr="00000000" w14:paraId="0000017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Dar a conocer al Consejo los informes parciales y final del plan de trabajo de la Comisión.</w:t>
      </w:r>
    </w:p>
    <w:p w:rsidR="00000000" w:rsidDel="00000000" w:rsidP="00000000" w:rsidRDefault="00000000" w:rsidRPr="00000000" w14:paraId="0000017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Dar a conocer al Consejo, en su caso, el uso de los recursos de que disponga.</w:t>
      </w:r>
    </w:p>
    <w:p w:rsidR="00000000" w:rsidDel="00000000" w:rsidP="00000000" w:rsidRDefault="00000000" w:rsidRPr="00000000" w14:paraId="0000017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Dirigir y coordinar cualquier otra actividad que sea necesaria para el buen funcionamiento de la Comisión y en beneficio de la comunidad escolar.</w:t>
      </w:r>
    </w:p>
    <w:p w:rsidR="00000000" w:rsidDel="00000000" w:rsidP="00000000" w:rsidRDefault="00000000" w:rsidRPr="00000000" w14:paraId="0000017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Entregar informes a las autoridades educativas sobre la Comisión.</w:t>
      </w:r>
    </w:p>
    <w:p w:rsidR="00000000" w:rsidDel="00000000" w:rsidP="00000000" w:rsidRDefault="00000000" w:rsidRPr="00000000" w14:paraId="000001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Identificar jóvenes y adolescentes que </w:t>
      </w:r>
      <w:r w:rsidDel="00000000" w:rsidR="00000000" w:rsidRPr="00000000">
        <w:rPr>
          <w:rFonts w:ascii="Montserrat" w:cs="Montserrat" w:eastAsia="Montserrat" w:hAnsi="Montserrat"/>
          <w:rtl w:val="0"/>
        </w:rPr>
        <w:t xml:space="preserve">se encuentran en condiciones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de riesgo sobre su seguridad e integridad.</w:t>
      </w:r>
    </w:p>
    <w:p w:rsidR="00000000" w:rsidDel="00000000" w:rsidP="00000000" w:rsidRDefault="00000000" w:rsidRPr="00000000" w14:paraId="0000017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Vincular los casos identificados con las instituciones </w:t>
      </w:r>
      <w:r w:rsidDel="00000000" w:rsidR="00000000" w:rsidRPr="00000000">
        <w:rPr>
          <w:rFonts w:ascii="Montserrat" w:cs="Montserrat" w:eastAsia="Montserrat" w:hAnsi="Montserrat"/>
          <w:rtl w:val="0"/>
        </w:rPr>
        <w:t xml:space="preserve">correspondientes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w:t>
      </w:r>
    </w:p>
    <w:p w:rsidR="00000000" w:rsidDel="00000000" w:rsidP="00000000" w:rsidRDefault="00000000" w:rsidRPr="00000000" w14:paraId="0000017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Dar seguimiento institucional a los casos vinculados.</w:t>
      </w:r>
    </w:p>
    <w:p w:rsidR="00000000" w:rsidDel="00000000" w:rsidP="00000000" w:rsidRDefault="00000000" w:rsidRPr="00000000" w14:paraId="000001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Realizar recomendaciones para que las autoridades educativas realicen convenios con las instituciones de seguridad, protección ciudadana, tránsito y movilidad, protección civil, prevención de violencia de género e igualdad sustantiva, discriminación, derechos humanos, de emergencia y otras instituciones que intervengan en la promoción de la cultura de la paz, erradicación de la violencia y prevención de riesgos.</w:t>
      </w: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 </w:t>
      </w:r>
      <w:r w:rsidDel="00000000" w:rsidR="00000000" w:rsidRPr="00000000">
        <w:rPr>
          <w:rtl w:val="0"/>
        </w:rPr>
      </w:r>
    </w:p>
    <w:p w:rsidR="00000000" w:rsidDel="00000000" w:rsidP="00000000" w:rsidRDefault="00000000" w:rsidRPr="00000000" w14:paraId="0000018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Solicitar el apoyo de las autoridades educativas para que las instituciones de seguridad, protección ciudadana, tránsito y movilidad, protección civil y autoridades correspondientes apoyen con operativos y recursos humanos, de vigilancia, el equipamiento y mantenimiento de infraestructura alrededor del plantel</w:t>
      </w:r>
    </w:p>
    <w:p w:rsidR="00000000" w:rsidDel="00000000" w:rsidP="00000000" w:rsidRDefault="00000000" w:rsidRPr="00000000" w14:paraId="0000018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todas las acciones, </w:t>
      </w:r>
      <w:r w:rsidDel="00000000" w:rsidR="00000000" w:rsidRPr="00000000">
        <w:rPr>
          <w:rFonts w:ascii="Montserrat" w:cs="Montserrat" w:eastAsia="Montserrat" w:hAnsi="Montserrat"/>
          <w:rtl w:val="0"/>
        </w:rPr>
        <w:t xml:space="preserve">proyectos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y actividades, que sean solicitadas por la autoridad educativa.</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Orientador(a)</w:t>
      </w:r>
    </w:p>
    <w:p w:rsidR="00000000" w:rsidDel="00000000" w:rsidP="00000000" w:rsidRDefault="00000000" w:rsidRPr="00000000" w14:paraId="0000018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Colaborar con las instituciones, dependencias y autoridades a las que la autoridad educativa les convoque.</w:t>
      </w:r>
      <w:r w:rsidDel="00000000" w:rsidR="00000000" w:rsidRPr="00000000">
        <w:rPr>
          <w:rtl w:val="0"/>
        </w:rPr>
      </w:r>
    </w:p>
    <w:p w:rsidR="00000000" w:rsidDel="00000000" w:rsidP="00000000" w:rsidRDefault="00000000" w:rsidRPr="00000000" w14:paraId="0000018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Acudir a los talleres de formación, capacitación y actualización que la autoridad educativa les convoque.</w:t>
      </w: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Realizar jornadas </w:t>
      </w:r>
      <w:r w:rsidDel="00000000" w:rsidR="00000000" w:rsidRPr="00000000">
        <w:rPr>
          <w:rFonts w:ascii="Montserrat" w:cs="Montserrat" w:eastAsia="Montserrat" w:hAnsi="Montserrat"/>
          <w:rtl w:val="0"/>
        </w:rPr>
        <w:t xml:space="preserve">sobre </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el combate a la discriminación, la violencia, el respeto a los derechos humanos, la inclusión social, igualdad sustantiva, la tolerancia, el diálogo constructivo, la solidaridad y la búsqueda de acuerdos que permitan la solución de los conflictos.</w:t>
      </w:r>
      <w:r w:rsidDel="00000000" w:rsidR="00000000" w:rsidRPr="00000000">
        <w:rPr>
          <w:rtl w:val="0"/>
        </w:rPr>
      </w:r>
    </w:p>
    <w:p w:rsidR="00000000" w:rsidDel="00000000" w:rsidP="00000000" w:rsidRDefault="00000000" w:rsidRPr="00000000" w14:paraId="0000018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color w:val="424242"/>
          <w:sz w:val="24"/>
          <w:szCs w:val="24"/>
          <w:highlight w:val="white"/>
          <w:rtl w:val="0"/>
        </w:rPr>
        <w:t xml:space="preserve">Implementar la </w:t>
      </w:r>
      <w:r w:rsidDel="00000000" w:rsidR="00000000" w:rsidRPr="00000000">
        <w:rPr>
          <w:rFonts w:ascii="Montserrat" w:cs="Montserrat" w:eastAsia="Montserrat" w:hAnsi="Montserrat"/>
          <w:b w:val="1"/>
          <w:color w:val="424242"/>
          <w:sz w:val="24"/>
          <w:szCs w:val="24"/>
          <w:highlight w:val="white"/>
          <w:rtl w:val="0"/>
        </w:rPr>
        <w:t xml:space="preserve">“Estrategia en el Aula: Prevención de Adicciones”.</w:t>
      </w:r>
      <w:r w:rsidDel="00000000" w:rsidR="00000000" w:rsidRPr="00000000">
        <w:rPr>
          <w:rFonts w:ascii="Montserrat" w:cs="Montserrat" w:eastAsia="Montserrat" w:hAnsi="Montserrat"/>
          <w:rtl w:val="0"/>
        </w:rPr>
        <w:t xml:space="preserve">.</w:t>
      </w:r>
      <w:r w:rsidDel="00000000" w:rsidR="00000000" w:rsidRPr="00000000">
        <w:rPr>
          <w:rtl w:val="0"/>
        </w:rPr>
      </w:r>
    </w:p>
    <w:p w:rsidR="00000000" w:rsidDel="00000000" w:rsidP="00000000" w:rsidRDefault="00000000" w:rsidRPr="00000000" w14:paraId="0000018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rtl w:val="0"/>
        </w:rPr>
        <w:t xml:space="preserve">Difundir el protocolo: “Cero tolerancia a la violencia contra las mujeres”. </w:t>
      </w:r>
      <w:r w:rsidDel="00000000" w:rsidR="00000000" w:rsidRPr="00000000">
        <w:rPr>
          <w:rtl w:val="0"/>
        </w:rPr>
      </w:r>
    </w:p>
    <w:p w:rsidR="00000000" w:rsidDel="00000000" w:rsidP="00000000" w:rsidRDefault="00000000" w:rsidRPr="00000000" w14:paraId="0000018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rtl w:val="0"/>
        </w:rPr>
        <w:t xml:space="preserve">Socializar el violentómetro digital entre la comunidad educativa.</w:t>
      </w:r>
      <w:r w:rsidDel="00000000" w:rsidR="00000000" w:rsidRPr="00000000">
        <w:rPr>
          <w:rtl w:val="0"/>
        </w:rPr>
      </w:r>
    </w:p>
    <w:p w:rsidR="00000000" w:rsidDel="00000000" w:rsidP="00000000" w:rsidRDefault="00000000" w:rsidRPr="00000000" w14:paraId="0000018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rtl w:val="0"/>
        </w:rPr>
        <w:t xml:space="preserve">Solicitar la implementación del proyecto: Mochila segura.</w:t>
      </w:r>
      <w:r w:rsidDel="00000000" w:rsidR="00000000" w:rsidRPr="00000000">
        <w:rPr>
          <w:rtl w:val="0"/>
        </w:rPr>
      </w:r>
    </w:p>
    <w:p w:rsidR="00000000" w:rsidDel="00000000" w:rsidP="00000000" w:rsidRDefault="00000000" w:rsidRPr="00000000" w14:paraId="0000018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Generar material con base en los recursos propios que cuente cada plantel.</w:t>
      </w:r>
      <w:r w:rsidDel="00000000" w:rsidR="00000000" w:rsidRPr="00000000">
        <w:rPr>
          <w:rtl w:val="0"/>
        </w:rPr>
      </w:r>
    </w:p>
    <w:p w:rsidR="00000000" w:rsidDel="00000000" w:rsidP="00000000" w:rsidRDefault="00000000" w:rsidRPr="00000000" w14:paraId="0000018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Difundir el material que llegue a la Comisión.</w:t>
      </w:r>
      <w:r w:rsidDel="00000000" w:rsidR="00000000" w:rsidRPr="00000000">
        <w:rPr>
          <w:rtl w:val="0"/>
        </w:rPr>
      </w:r>
    </w:p>
    <w:p w:rsidR="00000000" w:rsidDel="00000000" w:rsidP="00000000" w:rsidRDefault="00000000" w:rsidRPr="00000000" w14:paraId="0000018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Proponer actividades, proyectos y acciones desde la Comisión.</w:t>
      </w:r>
      <w:r w:rsidDel="00000000" w:rsidR="00000000" w:rsidRPr="00000000">
        <w:rPr>
          <w:rtl w:val="0"/>
        </w:rPr>
      </w:r>
    </w:p>
    <w:p w:rsidR="00000000" w:rsidDel="00000000" w:rsidP="00000000" w:rsidRDefault="00000000" w:rsidRPr="00000000" w14:paraId="0000018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Motivar la participación de estudiantes en las actividades que se realicen desde la Comisión.</w:t>
      </w:r>
      <w:r w:rsidDel="00000000" w:rsidR="00000000" w:rsidRPr="00000000">
        <w:rPr>
          <w:rtl w:val="0"/>
        </w:rPr>
      </w:r>
    </w:p>
    <w:p w:rsidR="00000000" w:rsidDel="00000000" w:rsidP="00000000" w:rsidRDefault="00000000" w:rsidRPr="00000000" w14:paraId="0000018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Colaborar en cualquier otra actividad que sea necesaria para el buen funcionamiento de la Comisión y en beneficio de la comunidad escolar.</w:t>
      </w:r>
    </w:p>
    <w:p w:rsidR="00000000" w:rsidDel="00000000" w:rsidP="00000000" w:rsidRDefault="00000000" w:rsidRPr="00000000" w14:paraId="000001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Identificar jóvenes y adolescentes que se encuentren en condiciones de riesgo sobre su seguridad e integridad.</w:t>
      </w:r>
    </w:p>
    <w:p w:rsidR="00000000" w:rsidDel="00000000" w:rsidP="00000000" w:rsidRDefault="00000000" w:rsidRPr="00000000" w14:paraId="0000019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Solicitar la vinculación de los casos identificados con las instituciones </w:t>
      </w:r>
      <w:r w:rsidDel="00000000" w:rsidR="00000000" w:rsidRPr="00000000">
        <w:rPr>
          <w:rFonts w:ascii="Montserrat" w:cs="Montserrat" w:eastAsia="Montserrat" w:hAnsi="Montserrat"/>
          <w:rtl w:val="0"/>
        </w:rPr>
        <w:t xml:space="preserve">correspondientes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w:t>
      </w:r>
    </w:p>
    <w:p w:rsidR="00000000" w:rsidDel="00000000" w:rsidP="00000000" w:rsidRDefault="00000000" w:rsidRPr="00000000" w14:paraId="0000019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todas las acciones, </w:t>
      </w:r>
      <w:r w:rsidDel="00000000" w:rsidR="00000000" w:rsidRPr="00000000">
        <w:rPr>
          <w:rFonts w:ascii="Montserrat" w:cs="Montserrat" w:eastAsia="Montserrat" w:hAnsi="Montserrat"/>
          <w:rtl w:val="0"/>
        </w:rPr>
        <w:t xml:space="preserve">proyectos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y actividades, que sean solicitadas por la autoridad educativa.</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Replicador(a)</w:t>
      </w:r>
    </w:p>
    <w:p w:rsidR="00000000" w:rsidDel="00000000" w:rsidP="00000000" w:rsidRDefault="00000000" w:rsidRPr="00000000" w14:paraId="0000019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Acudir a los talleres de formación, capacitación y actualización que la autoridad educativa les convoque.</w:t>
      </w: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las jornadas del combate a la discriminación, la violencia, el respeto a los derechos humanos, la inclusión social, igualdad sustantiva, la tolerancia, el diálogo constructivo, la solidaridad y la búsqueda de acuerdos que permitan la solución de los conflictos.</w:t>
      </w:r>
      <w:r w:rsidDel="00000000" w:rsidR="00000000" w:rsidRPr="00000000">
        <w:rPr>
          <w:rtl w:val="0"/>
        </w:rPr>
      </w:r>
    </w:p>
    <w:p w:rsidR="00000000" w:rsidDel="00000000" w:rsidP="00000000" w:rsidRDefault="00000000" w:rsidRPr="00000000" w14:paraId="0000019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color w:val="424242"/>
          <w:sz w:val="24"/>
          <w:szCs w:val="24"/>
          <w:highlight w:val="white"/>
          <w:rtl w:val="0"/>
        </w:rPr>
        <w:t xml:space="preserve">Contribuir en la implementación de la </w:t>
      </w:r>
      <w:r w:rsidDel="00000000" w:rsidR="00000000" w:rsidRPr="00000000">
        <w:rPr>
          <w:rFonts w:ascii="Montserrat" w:cs="Montserrat" w:eastAsia="Montserrat" w:hAnsi="Montserrat"/>
          <w:b w:val="1"/>
          <w:color w:val="424242"/>
          <w:sz w:val="24"/>
          <w:szCs w:val="24"/>
          <w:highlight w:val="white"/>
          <w:rtl w:val="0"/>
        </w:rPr>
        <w:t xml:space="preserve">“Estrategia en el Aula: Prevención de Adicciones”.</w:t>
      </w:r>
      <w:r w:rsidDel="00000000" w:rsidR="00000000" w:rsidRPr="00000000">
        <w:rPr>
          <w:rFonts w:ascii="Montserrat" w:cs="Montserrat" w:eastAsia="Montserrat" w:hAnsi="Montserrat"/>
          <w:rtl w:val="0"/>
        </w:rPr>
        <w:t xml:space="preserve">.</w:t>
      </w: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rtl w:val="0"/>
        </w:rPr>
        <w:t xml:space="preserve">Difundir el protocolo: “Cero tolerancia a la violencia contra las mujeres”. </w:t>
      </w:r>
      <w:r w:rsidDel="00000000" w:rsidR="00000000" w:rsidRPr="00000000">
        <w:rPr>
          <w:rtl w:val="0"/>
        </w:rPr>
      </w:r>
    </w:p>
    <w:p w:rsidR="00000000" w:rsidDel="00000000" w:rsidP="00000000" w:rsidRDefault="00000000" w:rsidRPr="00000000" w14:paraId="0000019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rtl w:val="0"/>
        </w:rPr>
        <w:t xml:space="preserve">Socializar el violentómetro digital entre la comunidad educativa.</w:t>
      </w: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rtl w:val="0"/>
        </w:rPr>
        <w:t xml:space="preserve">Colaborar en la implementación del proyecto: Mochila segura.</w:t>
      </w:r>
      <w:r w:rsidDel="00000000" w:rsidR="00000000" w:rsidRPr="00000000">
        <w:rPr>
          <w:rtl w:val="0"/>
        </w:rPr>
      </w:r>
    </w:p>
    <w:p w:rsidR="00000000" w:rsidDel="00000000" w:rsidP="00000000" w:rsidRDefault="00000000" w:rsidRPr="00000000" w14:paraId="0000019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Difundir el material que llegue a la Comisión.</w:t>
      </w:r>
      <w:r w:rsidDel="00000000" w:rsidR="00000000" w:rsidRPr="00000000">
        <w:rPr>
          <w:rtl w:val="0"/>
        </w:rPr>
      </w:r>
    </w:p>
    <w:p w:rsidR="00000000" w:rsidDel="00000000" w:rsidP="00000000" w:rsidRDefault="00000000" w:rsidRPr="00000000" w14:paraId="0000019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Compartir la información recibida desde los talleres de formación, capacitación y actualización a la comunidad escolar.</w:t>
      </w:r>
      <w:r w:rsidDel="00000000" w:rsidR="00000000" w:rsidRPr="00000000">
        <w:rPr>
          <w:rtl w:val="0"/>
        </w:rPr>
      </w:r>
    </w:p>
    <w:p w:rsidR="00000000" w:rsidDel="00000000" w:rsidP="00000000" w:rsidRDefault="00000000" w:rsidRPr="00000000" w14:paraId="0000019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Motivar la participación de estudiantes en las actividades que se realicen desde la Comisión.</w:t>
      </w:r>
      <w:r w:rsidDel="00000000" w:rsidR="00000000" w:rsidRPr="00000000">
        <w:rPr>
          <w:rtl w:val="0"/>
        </w:rPr>
      </w:r>
    </w:p>
    <w:p w:rsidR="00000000" w:rsidDel="00000000" w:rsidP="00000000" w:rsidRDefault="00000000" w:rsidRPr="00000000" w14:paraId="0000019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Colaborar en cualquier otra actividad que sea necesaria para el buen funcionamiento de la Comisión y en beneficio de la comunidad escolar.</w:t>
      </w:r>
    </w:p>
    <w:p w:rsidR="00000000" w:rsidDel="00000000" w:rsidP="00000000" w:rsidRDefault="00000000" w:rsidRPr="00000000" w14:paraId="0000019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Identificar jóvenes y adolescentes que se encuentren en condiciones de riesgo</w:t>
      </w:r>
      <w:r w:rsidDel="00000000" w:rsidR="00000000" w:rsidRPr="00000000">
        <w:rPr>
          <w:rFonts w:ascii="Montserrat" w:cs="Montserrat" w:eastAsia="Montserrat" w:hAnsi="Montserrat"/>
          <w:b w:val="0"/>
          <w:i w:val="1"/>
          <w:smallCaps w:val="0"/>
          <w:strike w:val="0"/>
          <w:color w:val="000000"/>
          <w:sz w:val="22"/>
          <w:szCs w:val="22"/>
          <w:u w:val="none"/>
          <w:shd w:fill="auto" w:val="clear"/>
          <w:rtl w:val="0"/>
        </w:rPr>
        <w:t xml:space="preserve"> sobre su seguridad e integridad.</w:t>
      </w: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Solicitar la vinculación de los casos identificados con las instituciones </w:t>
      </w:r>
      <w:r w:rsidDel="00000000" w:rsidR="00000000" w:rsidRPr="00000000">
        <w:rPr>
          <w:rFonts w:ascii="Montserrat" w:cs="Montserrat" w:eastAsia="Montserrat" w:hAnsi="Montserrat"/>
          <w:rtl w:val="0"/>
        </w:rPr>
        <w:t xml:space="preserve">correspondientes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w:t>
      </w:r>
    </w:p>
    <w:p w:rsidR="00000000" w:rsidDel="00000000" w:rsidP="00000000" w:rsidRDefault="00000000" w:rsidRPr="00000000" w14:paraId="000001A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todas las acciones, </w:t>
      </w:r>
      <w:r w:rsidDel="00000000" w:rsidR="00000000" w:rsidRPr="00000000">
        <w:rPr>
          <w:rFonts w:ascii="Montserrat" w:cs="Montserrat" w:eastAsia="Montserrat" w:hAnsi="Montserrat"/>
          <w:rtl w:val="0"/>
        </w:rPr>
        <w:t xml:space="preserve">proyectos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y actividades, que sean solicitadas por la autoridad educativa.</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66" w:right="0" w:firstLine="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Monitor(a)</w:t>
      </w:r>
    </w:p>
    <w:p w:rsidR="00000000" w:rsidDel="00000000" w:rsidP="00000000" w:rsidRDefault="00000000" w:rsidRPr="00000000" w14:paraId="000001A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Acudir a los talleres de formación, capacitación y actualización que la autoridad educativa les convoque.</w:t>
      </w:r>
      <w:r w:rsidDel="00000000" w:rsidR="00000000" w:rsidRPr="00000000">
        <w:rPr>
          <w:rtl w:val="0"/>
        </w:rPr>
      </w:r>
    </w:p>
    <w:p w:rsidR="00000000" w:rsidDel="00000000" w:rsidP="00000000" w:rsidRDefault="00000000" w:rsidRPr="00000000" w14:paraId="000001A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rtl w:val="0"/>
        </w:rPr>
        <w:t xml:space="preserve">Difundir el protocolo: “Cero tolerancia a la violencia contra las mujeres”. </w:t>
      </w: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rtl w:val="0"/>
        </w:rPr>
        <w:t xml:space="preserve">Socializar el violentómetro digital entre la comunidad educativa.</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las jornadas del combate a la discriminación, la violencia, el respeto a los derechos humanos, la inclusión social, igualdad sustantiva, la tolerancia, el diálogo constructivo, la solidaridad y la búsqueda de acuerdos que permitan la solución de los conflictos.</w:t>
      </w: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Difundir el material que llegue a la comisión.</w:t>
      </w:r>
      <w:r w:rsidDel="00000000" w:rsidR="00000000" w:rsidRPr="00000000">
        <w:rPr>
          <w:rtl w:val="0"/>
        </w:rPr>
      </w:r>
    </w:p>
    <w:p w:rsidR="00000000" w:rsidDel="00000000" w:rsidP="00000000" w:rsidRDefault="00000000" w:rsidRPr="00000000" w14:paraId="000001A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Colaborar en cualquier otra actividad que sea necesaria para el buen funcionamiento de la Comisión y en beneficio de la comunidad escolar.</w:t>
      </w:r>
    </w:p>
    <w:p w:rsidR="00000000" w:rsidDel="00000000" w:rsidP="00000000" w:rsidRDefault="00000000" w:rsidRPr="00000000" w14:paraId="000001A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Identificar jóvenes y adolescentes que se encuentren en condiciones de riesgo sobre su seguridad e integridad.</w:t>
      </w:r>
    </w:p>
    <w:p w:rsidR="00000000" w:rsidDel="00000000" w:rsidP="00000000" w:rsidRDefault="00000000" w:rsidRPr="00000000" w14:paraId="000001A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Ser el primer </w:t>
      </w:r>
      <w:r w:rsidDel="00000000" w:rsidR="00000000" w:rsidRPr="00000000">
        <w:rPr>
          <w:rFonts w:ascii="Montserrat" w:cs="Montserrat" w:eastAsia="Montserrat" w:hAnsi="Montserrat"/>
          <w:rtl w:val="0"/>
        </w:rPr>
        <w:t xml:space="preserve">vínculo</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de contacto con los casos de identificar jóvenes y adolescentes que se encuentren en condiciones de riesgo sobre su seguridad e integridad.</w:t>
      </w:r>
    </w:p>
    <w:p w:rsidR="00000000" w:rsidDel="00000000" w:rsidP="00000000" w:rsidRDefault="00000000" w:rsidRPr="00000000" w14:paraId="000001A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todas las acciones, </w:t>
      </w:r>
      <w:r w:rsidDel="00000000" w:rsidR="00000000" w:rsidRPr="00000000">
        <w:rPr>
          <w:rFonts w:ascii="Montserrat" w:cs="Montserrat" w:eastAsia="Montserrat" w:hAnsi="Montserrat"/>
          <w:rtl w:val="0"/>
        </w:rPr>
        <w:t xml:space="preserve">proyectos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y actividades, que sean solicitadas por la autoridad educativa.</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66" w:right="0" w:firstLine="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Auxiliar</w:t>
      </w:r>
    </w:p>
    <w:p w:rsidR="00000000" w:rsidDel="00000000" w:rsidP="00000000" w:rsidRDefault="00000000" w:rsidRPr="00000000" w14:paraId="000001A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todas las actividades que la </w:t>
      </w:r>
      <w:r w:rsidDel="00000000" w:rsidR="00000000" w:rsidRPr="00000000">
        <w:rPr>
          <w:rFonts w:ascii="Montserrat" w:cs="Montserrat" w:eastAsia="Montserrat" w:hAnsi="Montserrat"/>
          <w:b w:val="0"/>
          <w:i w:val="1"/>
          <w:smallCaps w:val="0"/>
          <w:strike w:val="0"/>
          <w:color w:val="000000"/>
          <w:sz w:val="22"/>
          <w:szCs w:val="22"/>
          <w:u w:val="none"/>
          <w:shd w:fill="auto" w:val="clear"/>
          <w:rtl w:val="0"/>
        </w:rPr>
        <w:t xml:space="preserve">Comisión Cultura de la paz, erradicación de la violencia y prevención de riesgos </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que les convoque.</w:t>
      </w:r>
      <w:r w:rsidDel="00000000" w:rsidR="00000000" w:rsidRPr="00000000">
        <w:rPr>
          <w:rtl w:val="0"/>
        </w:rPr>
      </w:r>
    </w:p>
    <w:p w:rsidR="00000000" w:rsidDel="00000000" w:rsidP="00000000" w:rsidRDefault="00000000" w:rsidRPr="00000000" w14:paraId="000001AD">
      <w:pPr>
        <w:tabs>
          <w:tab w:val="left" w:leader="none" w:pos="7655"/>
        </w:tabs>
        <w:spacing w:after="0" w:line="360" w:lineRule="auto"/>
        <w:ind w:left="66"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Representante</w:t>
      </w:r>
    </w:p>
    <w:p w:rsidR="00000000" w:rsidDel="00000000" w:rsidP="00000000" w:rsidRDefault="00000000" w:rsidRPr="00000000" w14:paraId="000001A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de manera voluntaria en las sesiones.</w:t>
      </w:r>
    </w:p>
    <w:p w:rsidR="00000000" w:rsidDel="00000000" w:rsidP="00000000" w:rsidRDefault="00000000" w:rsidRPr="00000000" w14:paraId="000001A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Representar a la fracción que corresponda.</w:t>
      </w:r>
    </w:p>
    <w:p w:rsidR="00000000" w:rsidDel="00000000" w:rsidP="00000000" w:rsidRDefault="00000000" w:rsidRPr="00000000" w14:paraId="000001B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Revisar el plan de trabajo de la Comisión.</w:t>
      </w:r>
    </w:p>
    <w:p w:rsidR="00000000" w:rsidDel="00000000" w:rsidP="00000000" w:rsidRDefault="00000000" w:rsidRPr="00000000" w14:paraId="000001B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Proponer mejoras al plan de trabajo de la Comisión.</w:t>
      </w:r>
    </w:p>
    <w:p w:rsidR="00000000" w:rsidDel="00000000" w:rsidP="00000000" w:rsidRDefault="00000000" w:rsidRPr="00000000" w14:paraId="000001B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Solicitar la vinculación de casos identificados en condiciones de sobre su seguridad e integridad.</w:t>
      </w:r>
    </w:p>
    <w:p w:rsidR="00000000" w:rsidDel="00000000" w:rsidP="00000000" w:rsidRDefault="00000000" w:rsidRPr="00000000" w14:paraId="000001B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Colaborar en las actividades propuestas del plan de trabajo.</w:t>
      </w:r>
    </w:p>
    <w:p w:rsidR="00000000" w:rsidDel="00000000" w:rsidP="00000000" w:rsidRDefault="00000000" w:rsidRPr="00000000" w14:paraId="000001B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Socializar las actividades, materiales y </w:t>
      </w:r>
      <w:r w:rsidDel="00000000" w:rsidR="00000000" w:rsidRPr="00000000">
        <w:rPr>
          <w:rFonts w:ascii="Montserrat" w:cs="Montserrat" w:eastAsia="Montserrat" w:hAnsi="Montserrat"/>
          <w:rtl w:val="0"/>
        </w:rPr>
        <w:t xml:space="preserve">documentos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w:t>
      </w:r>
    </w:p>
    <w:p w:rsidR="00000000" w:rsidDel="00000000" w:rsidP="00000000" w:rsidRDefault="00000000" w:rsidRPr="00000000" w14:paraId="000001B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Difundir la información referente a la </w:t>
      </w:r>
      <w:r w:rsidDel="00000000" w:rsidR="00000000" w:rsidRPr="00000000">
        <w:rPr>
          <w:rFonts w:ascii="Montserrat" w:cs="Montserrat" w:eastAsia="Montserrat" w:hAnsi="Montserrat"/>
          <w:b w:val="0"/>
          <w:i w:val="1"/>
          <w:smallCaps w:val="0"/>
          <w:strike w:val="0"/>
          <w:color w:val="000000"/>
          <w:sz w:val="22"/>
          <w:szCs w:val="22"/>
          <w:u w:val="none"/>
          <w:shd w:fill="auto" w:val="clear"/>
          <w:rtl w:val="0"/>
        </w:rPr>
        <w:t xml:space="preserve">Comisión de Cultura de la paz, erradicación de la violencia y prevención de riesgos.</w:t>
      </w:r>
      <w:r w:rsidDel="00000000" w:rsidR="00000000" w:rsidRPr="00000000">
        <w:rPr>
          <w:rtl w:val="0"/>
        </w:rPr>
      </w:r>
    </w:p>
    <w:p w:rsidR="00000000" w:rsidDel="00000000" w:rsidP="00000000" w:rsidRDefault="00000000" w:rsidRPr="00000000" w14:paraId="000001B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1"/>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de manera voluntaria en las acciones, proyecto y actividades, que se les invite a través de la autoridad educativa</w:t>
      </w:r>
      <w:r w:rsidDel="00000000" w:rsidR="00000000" w:rsidRPr="00000000">
        <w:rPr>
          <w:rFonts w:ascii="Montserrat" w:cs="Montserrat" w:eastAsia="Montserrat" w:hAnsi="Montserrat"/>
          <w:rtl w:val="0"/>
        </w:rPr>
        <w:t xml:space="preserve">.</w:t>
      </w:r>
      <w:r w:rsidDel="00000000" w:rsidR="00000000" w:rsidRPr="00000000">
        <w:rPr>
          <w:rtl w:val="0"/>
        </w:rPr>
      </w:r>
    </w:p>
    <w:p w:rsidR="00000000" w:rsidDel="00000000" w:rsidP="00000000" w:rsidRDefault="00000000" w:rsidRPr="00000000" w14:paraId="000001B7">
      <w:pPr>
        <w:tabs>
          <w:tab w:val="left" w:leader="none" w:pos="7655"/>
        </w:tabs>
        <w:spacing w:after="0" w:line="360" w:lineRule="auto"/>
        <w:ind w:left="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B8">
      <w:pPr>
        <w:tabs>
          <w:tab w:val="left" w:leader="none" w:pos="7655"/>
        </w:tabs>
        <w:spacing w:after="0" w:line="360" w:lineRule="auto"/>
        <w:ind w:left="66"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COMISIÓN DE SALUD FÍSICA Y MENTAL</w:t>
      </w:r>
    </w:p>
    <w:p w:rsidR="00000000" w:rsidDel="00000000" w:rsidP="00000000" w:rsidRDefault="00000000" w:rsidRPr="00000000" w14:paraId="000001B9">
      <w:pPr>
        <w:tabs>
          <w:tab w:val="left" w:leader="none" w:pos="7655"/>
        </w:tabs>
        <w:spacing w:after="0" w:line="360" w:lineRule="auto"/>
        <w:ind w:left="66"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La </w:t>
      </w:r>
      <w:r w:rsidDel="00000000" w:rsidR="00000000" w:rsidRPr="00000000">
        <w:rPr>
          <w:rFonts w:ascii="Montserrat" w:cs="Montserrat" w:eastAsia="Montserrat" w:hAnsi="Montserrat"/>
          <w:i w:val="1"/>
          <w:rtl w:val="0"/>
        </w:rPr>
        <w:t xml:space="preserve">Comisión de Salud física y mental</w:t>
      </w:r>
      <w:r w:rsidDel="00000000" w:rsidR="00000000" w:rsidRPr="00000000">
        <w:rPr>
          <w:rFonts w:ascii="Montserrat" w:cs="Montserrat" w:eastAsia="Montserrat" w:hAnsi="Montserrat"/>
          <w:b w:val="1"/>
          <w:i w:val="1"/>
          <w:rtl w:val="0"/>
        </w:rPr>
        <w:t xml:space="preserve"> </w:t>
      </w:r>
      <w:r w:rsidDel="00000000" w:rsidR="00000000" w:rsidRPr="00000000">
        <w:rPr>
          <w:rFonts w:ascii="Montserrat" w:cs="Montserrat" w:eastAsia="Montserrat" w:hAnsi="Montserrat"/>
          <w:rtl w:val="0"/>
        </w:rPr>
        <w:t xml:space="preserve">es la encargada de la promoción de los estilos de vida saludable y los hábitos socioemocionales a través de la prevención e inhibición del consumo de sustancias psicoactivas, la educación sexual integral y reproductiva, la importancia de la donación de órganos, tejidos y sangre, la planeación familiar, la maternidad y la paternidad responsable, la prevención de los embarazos en adolescentes y de las infecciones de transmisión sexual, prevención de enfermedades como diabetes, la importancia del cuidado de la salud mental, la prevención del suicidio y el manejo del estrés.</w:t>
      </w:r>
    </w:p>
    <w:p w:rsidR="00000000" w:rsidDel="00000000" w:rsidP="00000000" w:rsidRDefault="00000000" w:rsidRPr="00000000" w14:paraId="000001BA">
      <w:pPr>
        <w:tabs>
          <w:tab w:val="left" w:leader="none" w:pos="7655"/>
        </w:tabs>
        <w:spacing w:after="0" w:line="360" w:lineRule="auto"/>
        <w:ind w:left="66"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BB">
      <w:pPr>
        <w:tabs>
          <w:tab w:val="left" w:leader="none" w:pos="7655"/>
        </w:tabs>
        <w:spacing w:after="0" w:line="36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Objetivo general</w:t>
      </w:r>
    </w:p>
    <w:p w:rsidR="00000000" w:rsidDel="00000000" w:rsidP="00000000" w:rsidRDefault="00000000" w:rsidRPr="00000000" w14:paraId="000001BC">
      <w:pPr>
        <w:tabs>
          <w:tab w:val="left" w:leader="none" w:pos="7655"/>
        </w:tabs>
        <w:spacing w:after="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Realizar acciones que promuevan los estilos de vida saludable.</w:t>
      </w:r>
    </w:p>
    <w:p w:rsidR="00000000" w:rsidDel="00000000" w:rsidP="00000000" w:rsidRDefault="00000000" w:rsidRPr="00000000" w14:paraId="000001BD">
      <w:pPr>
        <w:tabs>
          <w:tab w:val="left" w:leader="none" w:pos="7655"/>
        </w:tabs>
        <w:spacing w:after="0" w:line="36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Objetivos específicos</w:t>
      </w:r>
    </w:p>
    <w:p w:rsidR="00000000" w:rsidDel="00000000" w:rsidP="00000000" w:rsidRDefault="00000000" w:rsidRPr="00000000" w14:paraId="000001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Colaborar con instituciones de salud.</w:t>
      </w:r>
    </w:p>
    <w:p w:rsidR="00000000" w:rsidDel="00000000" w:rsidP="00000000" w:rsidRDefault="00000000" w:rsidRPr="00000000" w14:paraId="000001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Realizar jornadas, talleres, actividades y proyectos de prevención, educación y concientización sobre la salud física y mental.</w:t>
      </w:r>
    </w:p>
    <w:p w:rsidR="00000000" w:rsidDel="00000000" w:rsidP="00000000" w:rsidRDefault="00000000" w:rsidRPr="00000000" w14:paraId="000001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Implementar el Servicio de Atención Psicológica y de Salud en el plantel.</w:t>
      </w:r>
      <w:r w:rsidDel="00000000" w:rsidR="00000000" w:rsidRPr="00000000">
        <w:rPr>
          <w:rtl w:val="0"/>
        </w:rPr>
      </w:r>
    </w:p>
    <w:p w:rsidR="00000000" w:rsidDel="00000000" w:rsidP="00000000" w:rsidRDefault="00000000" w:rsidRPr="00000000" w14:paraId="000001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Identificar jóvenes y adolescentes que se encuentren en condiciones de riesgo sobre su salud física y mental.</w:t>
      </w:r>
    </w:p>
    <w:p w:rsidR="00000000" w:rsidDel="00000000" w:rsidP="00000000" w:rsidRDefault="00000000" w:rsidRPr="00000000" w14:paraId="000001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Vincular los casos identificados con las instituciones de salud correspondiente.</w:t>
      </w:r>
    </w:p>
    <w:p w:rsidR="00000000" w:rsidDel="00000000" w:rsidP="00000000" w:rsidRDefault="00000000" w:rsidRPr="00000000" w14:paraId="000001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Dar seguimiento institucional a los casos vinculados.</w:t>
      </w:r>
    </w:p>
    <w:p w:rsidR="00000000" w:rsidDel="00000000" w:rsidP="00000000" w:rsidRDefault="00000000" w:rsidRPr="00000000" w14:paraId="000001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Detectar los casos de embarazo de jóvenes y adolescentes dentro del plantel.</w:t>
      </w:r>
    </w:p>
    <w:p w:rsidR="00000000" w:rsidDel="00000000" w:rsidP="00000000" w:rsidRDefault="00000000" w:rsidRPr="00000000" w14:paraId="000001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Realizar recomendaciones para que las autoridades educativas realicen convenios con las instituciones que presten servicios de estancias infantiles faciliten la incorporación de las hijas o hijos de estudiantes que lo requieran.</w:t>
      </w:r>
    </w:p>
    <w:p w:rsidR="00000000" w:rsidDel="00000000" w:rsidP="00000000" w:rsidRDefault="00000000" w:rsidRPr="00000000" w14:paraId="000001C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Solicitar el apoyo de las autoridades educativas para que las instituciones de salud y autoridades correspondientes apoyen con el equipamiento de los módulos de prevención de la salud física y mental.</w:t>
      </w:r>
    </w:p>
    <w:p w:rsidR="00000000" w:rsidDel="00000000" w:rsidP="00000000" w:rsidRDefault="00000000" w:rsidRPr="00000000" w14:paraId="000001C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las mesas de trabajos que se les solicite.</w:t>
      </w:r>
    </w:p>
    <w:p w:rsidR="00000000" w:rsidDel="00000000" w:rsidP="00000000" w:rsidRDefault="00000000" w:rsidRPr="00000000" w14:paraId="000001C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todas las acciones, </w:t>
      </w:r>
      <w:r w:rsidDel="00000000" w:rsidR="00000000" w:rsidRPr="00000000">
        <w:rPr>
          <w:rFonts w:ascii="Montserrat" w:cs="Montserrat" w:eastAsia="Montserrat" w:hAnsi="Montserrat"/>
          <w:rtl w:val="0"/>
        </w:rPr>
        <w:t xml:space="preserve">proyectos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y actividades, que sean solicitadas por la autoridad educativa.</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CC">
      <w:pPr>
        <w:tabs>
          <w:tab w:val="left" w:leader="none" w:pos="7655"/>
        </w:tabs>
        <w:spacing w:after="0" w:line="36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Integrantes</w:t>
      </w:r>
      <w:r w:rsidDel="00000000" w:rsidR="00000000" w:rsidRPr="00000000">
        <w:rPr>
          <w:rtl w:val="0"/>
        </w:rPr>
      </w:r>
    </w:p>
    <w:p w:rsidR="00000000" w:rsidDel="00000000" w:rsidP="00000000" w:rsidRDefault="00000000" w:rsidRPr="00000000" w14:paraId="000001CD">
      <w:pPr>
        <w:tabs>
          <w:tab w:val="left" w:leader="none" w:pos="7655"/>
        </w:tabs>
        <w:spacing w:after="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La </w:t>
      </w:r>
      <w:r w:rsidDel="00000000" w:rsidR="00000000" w:rsidRPr="00000000">
        <w:rPr>
          <w:rFonts w:ascii="Montserrat" w:cs="Montserrat" w:eastAsia="Montserrat" w:hAnsi="Montserrat"/>
          <w:i w:val="1"/>
          <w:rtl w:val="0"/>
        </w:rPr>
        <w:t xml:space="preserve">Comisión de Salud física y mental</w:t>
      </w:r>
      <w:r w:rsidDel="00000000" w:rsidR="00000000" w:rsidRPr="00000000">
        <w:rPr>
          <w:rFonts w:ascii="Montserrat" w:cs="Montserrat" w:eastAsia="Montserrat" w:hAnsi="Montserrat"/>
          <w:rtl w:val="0"/>
        </w:rPr>
        <w:t xml:space="preserve"> deberá contar con las siguientes figuras y cada una deberá estar integrada al menos de una persona:</w:t>
      </w:r>
    </w:p>
    <w:p w:rsidR="00000000" w:rsidDel="00000000" w:rsidP="00000000" w:rsidRDefault="00000000" w:rsidRPr="00000000" w14:paraId="000001CE">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C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Comisionad(a) Promotor(a)</w:t>
      </w:r>
    </w:p>
    <w:p w:rsidR="00000000" w:rsidDel="00000000" w:rsidP="00000000" w:rsidRDefault="00000000" w:rsidRPr="00000000" w14:paraId="000001D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Orientador(a)</w:t>
      </w:r>
    </w:p>
    <w:p w:rsidR="00000000" w:rsidDel="00000000" w:rsidP="00000000" w:rsidRDefault="00000000" w:rsidRPr="00000000" w14:paraId="000001D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Replicador(a)</w:t>
      </w:r>
    </w:p>
    <w:p w:rsidR="00000000" w:rsidDel="00000000" w:rsidP="00000000" w:rsidRDefault="00000000" w:rsidRPr="00000000" w14:paraId="000001D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Monitor(a)</w:t>
      </w:r>
    </w:p>
    <w:p w:rsidR="00000000" w:rsidDel="00000000" w:rsidP="00000000" w:rsidRDefault="00000000" w:rsidRPr="00000000" w14:paraId="000001D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Auxiliar</w:t>
      </w:r>
    </w:p>
    <w:p w:rsidR="00000000" w:rsidDel="00000000" w:rsidP="00000000" w:rsidRDefault="00000000" w:rsidRPr="00000000" w14:paraId="000001D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1"/>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Representantes</w:t>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Funciones</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Comisionado(a) Promotor(a)</w:t>
      </w:r>
    </w:p>
    <w:p w:rsidR="00000000" w:rsidDel="00000000" w:rsidP="00000000" w:rsidRDefault="00000000" w:rsidRPr="00000000" w14:paraId="000001D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Estar a cargo de la </w:t>
      </w:r>
      <w:r w:rsidDel="00000000" w:rsidR="00000000" w:rsidRPr="00000000">
        <w:rPr>
          <w:rFonts w:ascii="Montserrat" w:cs="Montserrat" w:eastAsia="Montserrat" w:hAnsi="Montserrat"/>
          <w:b w:val="0"/>
          <w:i w:val="1"/>
          <w:smallCaps w:val="0"/>
          <w:strike w:val="0"/>
          <w:color w:val="000000"/>
          <w:sz w:val="22"/>
          <w:szCs w:val="22"/>
          <w:u w:val="none"/>
          <w:shd w:fill="auto" w:val="clear"/>
          <w:rtl w:val="0"/>
        </w:rPr>
        <w:t xml:space="preserve">Comisión de Salud física y mental.</w:t>
      </w:r>
      <w:r w:rsidDel="00000000" w:rsidR="00000000" w:rsidRPr="00000000">
        <w:rPr>
          <w:rtl w:val="0"/>
        </w:rPr>
      </w:r>
    </w:p>
    <w:p w:rsidR="00000000" w:rsidDel="00000000" w:rsidP="00000000" w:rsidRDefault="00000000" w:rsidRPr="00000000" w14:paraId="000001D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las sesiones del Consejo de Paz Escolar (COPAZE)</w:t>
      </w: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w:t>
      </w:r>
    </w:p>
    <w:p w:rsidR="00000000" w:rsidDel="00000000" w:rsidP="00000000" w:rsidRDefault="00000000" w:rsidRPr="00000000" w14:paraId="000001D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Representar la Comisión ante las autoridades escolares y educativas,</w:t>
      </w:r>
      <w:r w:rsidDel="00000000" w:rsidR="00000000" w:rsidRPr="00000000">
        <w:rPr>
          <w:rtl w:val="0"/>
        </w:rPr>
      </w:r>
    </w:p>
    <w:p w:rsidR="00000000" w:rsidDel="00000000" w:rsidP="00000000" w:rsidRDefault="00000000" w:rsidRPr="00000000" w14:paraId="000001D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Colaborar con las instituciones, dependencias, autoridades, organismos, etc.</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a las que la autoridad educativa les convoque.</w:t>
      </w:r>
      <w:r w:rsidDel="00000000" w:rsidR="00000000" w:rsidRPr="00000000">
        <w:rPr>
          <w:rtl w:val="0"/>
        </w:rPr>
      </w:r>
    </w:p>
    <w:p w:rsidR="00000000" w:rsidDel="00000000" w:rsidP="00000000" w:rsidRDefault="00000000" w:rsidRPr="00000000" w14:paraId="000001D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Acudir a los talleres de formación, capacitación y actualización que la autoridad educativa les convoque.</w:t>
      </w:r>
      <w:r w:rsidDel="00000000" w:rsidR="00000000" w:rsidRPr="00000000">
        <w:rPr>
          <w:rtl w:val="0"/>
        </w:rPr>
      </w:r>
    </w:p>
    <w:p w:rsidR="00000000" w:rsidDel="00000000" w:rsidP="00000000" w:rsidRDefault="00000000" w:rsidRPr="00000000" w14:paraId="000001D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Presentar un plan de trabajo de la </w:t>
      </w:r>
      <w:r w:rsidDel="00000000" w:rsidR="00000000" w:rsidRPr="00000000">
        <w:rPr>
          <w:rFonts w:ascii="Montserrat" w:cs="Montserrat" w:eastAsia="Montserrat" w:hAnsi="Montserrat"/>
          <w:b w:val="0"/>
          <w:i w:val="1"/>
          <w:smallCaps w:val="0"/>
          <w:strike w:val="0"/>
          <w:color w:val="000000"/>
          <w:sz w:val="22"/>
          <w:szCs w:val="22"/>
          <w:u w:val="none"/>
          <w:shd w:fill="auto" w:val="clear"/>
          <w:rtl w:val="0"/>
        </w:rPr>
        <w:t xml:space="preserve">Comisión de Salud física y mental.</w:t>
      </w:r>
      <w:r w:rsidDel="00000000" w:rsidR="00000000" w:rsidRPr="00000000">
        <w:rPr>
          <w:rtl w:val="0"/>
        </w:rPr>
      </w:r>
    </w:p>
    <w:p w:rsidR="00000000" w:rsidDel="00000000" w:rsidP="00000000" w:rsidRDefault="00000000" w:rsidRPr="00000000" w14:paraId="000001D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Dar seguimiento al plan de trabajo de la Comisión.</w:t>
      </w:r>
      <w:r w:rsidDel="00000000" w:rsidR="00000000" w:rsidRPr="00000000">
        <w:rPr>
          <w:rtl w:val="0"/>
        </w:rPr>
      </w:r>
    </w:p>
    <w:p w:rsidR="00000000" w:rsidDel="00000000" w:rsidP="00000000" w:rsidRDefault="00000000" w:rsidRPr="00000000" w14:paraId="000001D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Coordinar la implementación del Proyecto Atención de la Salud Mental (PASAME) en el plantel.</w:t>
      </w:r>
      <w:r w:rsidDel="00000000" w:rsidR="00000000" w:rsidRPr="00000000">
        <w:rPr>
          <w:rtl w:val="0"/>
        </w:rPr>
      </w:r>
    </w:p>
    <w:p w:rsidR="00000000" w:rsidDel="00000000" w:rsidP="00000000" w:rsidRDefault="00000000" w:rsidRPr="00000000" w14:paraId="000001E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Cumplir los acuerdos y actividades aprobados por las sesiones del Consejo.</w:t>
      </w:r>
    </w:p>
    <w:p w:rsidR="00000000" w:rsidDel="00000000" w:rsidP="00000000" w:rsidRDefault="00000000" w:rsidRPr="00000000" w14:paraId="000001E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Dar a conocer al consejo los informes parciales y final del plan de trabajo de la Comisión.</w:t>
      </w:r>
    </w:p>
    <w:p w:rsidR="00000000" w:rsidDel="00000000" w:rsidP="00000000" w:rsidRDefault="00000000" w:rsidRPr="00000000" w14:paraId="000001E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Dar a conocer al Consejo, en su caso, el uso de los recursos de que disponga.</w:t>
      </w:r>
    </w:p>
    <w:p w:rsidR="00000000" w:rsidDel="00000000" w:rsidP="00000000" w:rsidRDefault="00000000" w:rsidRPr="00000000" w14:paraId="000001E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Dirigir y coordinar cualquier otra actividad que sea necesaria para el buen funcionamiento de la comisión y en beneficio de la comunidad escolar.</w:t>
      </w:r>
    </w:p>
    <w:p w:rsidR="00000000" w:rsidDel="00000000" w:rsidP="00000000" w:rsidRDefault="00000000" w:rsidRPr="00000000" w14:paraId="000001E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Entregar informes a las autoridades educativas sobre la Comisión.</w:t>
      </w:r>
    </w:p>
    <w:p w:rsidR="00000000" w:rsidDel="00000000" w:rsidP="00000000" w:rsidRDefault="00000000" w:rsidRPr="00000000" w14:paraId="000001E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Identificar jóvenes y adolescentes que se encuentren en condiciones de riesgo sobre su salud física y mental.</w:t>
      </w:r>
    </w:p>
    <w:p w:rsidR="00000000" w:rsidDel="00000000" w:rsidP="00000000" w:rsidRDefault="00000000" w:rsidRPr="00000000" w14:paraId="000001E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Vincular los casos identificados con las instituciones de salud correspondiente.</w:t>
      </w:r>
    </w:p>
    <w:p w:rsidR="00000000" w:rsidDel="00000000" w:rsidP="00000000" w:rsidRDefault="00000000" w:rsidRPr="00000000" w14:paraId="000001E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Dar seguimiento institucional a los casos vinculados.</w:t>
      </w:r>
    </w:p>
    <w:p w:rsidR="00000000" w:rsidDel="00000000" w:rsidP="00000000" w:rsidRDefault="00000000" w:rsidRPr="00000000" w14:paraId="000001E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Detectar los casos de embarazo de jóvenes y adolescentes dentro del plantel.</w:t>
      </w:r>
    </w:p>
    <w:p w:rsidR="00000000" w:rsidDel="00000000" w:rsidP="00000000" w:rsidRDefault="00000000" w:rsidRPr="00000000" w14:paraId="000001E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Realizar recomendaciones para que las autoridades educativas realicen convenios con las instituciones que presten servicios de estancias infantiles faciliten la incorporación de las hijas o hijos de estudiantes que lo requieran.</w:t>
      </w:r>
    </w:p>
    <w:p w:rsidR="00000000" w:rsidDel="00000000" w:rsidP="00000000" w:rsidRDefault="00000000" w:rsidRPr="00000000" w14:paraId="000001E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Solicitar el apoyo de las autoridades educativas para que las instituciones de salud y autoridades correspondientes apoyen con el equipamiento de los módulos de prevención de la salud física y mental.</w:t>
      </w:r>
    </w:p>
    <w:p w:rsidR="00000000" w:rsidDel="00000000" w:rsidP="00000000" w:rsidRDefault="00000000" w:rsidRPr="00000000" w14:paraId="000001E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todas las acciones, </w:t>
      </w:r>
      <w:r w:rsidDel="00000000" w:rsidR="00000000" w:rsidRPr="00000000">
        <w:rPr>
          <w:rFonts w:ascii="Montserrat" w:cs="Montserrat" w:eastAsia="Montserrat" w:hAnsi="Montserrat"/>
          <w:rtl w:val="0"/>
        </w:rPr>
        <w:t xml:space="preserve">proyectos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y actividades, que sean solicitadas por la autoridad educativa.</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Orientador(a)</w:t>
      </w:r>
    </w:p>
    <w:p w:rsidR="00000000" w:rsidDel="00000000" w:rsidP="00000000" w:rsidRDefault="00000000" w:rsidRPr="00000000" w14:paraId="000001E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Colaborar con las instituciones, dependencias y autoridades a las que la autoridad educativa les convoque.</w:t>
      </w:r>
      <w:r w:rsidDel="00000000" w:rsidR="00000000" w:rsidRPr="00000000">
        <w:rPr>
          <w:rtl w:val="0"/>
        </w:rPr>
      </w:r>
    </w:p>
    <w:p w:rsidR="00000000" w:rsidDel="00000000" w:rsidP="00000000" w:rsidRDefault="00000000" w:rsidRPr="00000000" w14:paraId="000001E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Acudir a los talleres de formación, capacitación y actualización que la autoridad educativa les convoque.</w:t>
      </w:r>
      <w:r w:rsidDel="00000000" w:rsidR="00000000" w:rsidRPr="00000000">
        <w:rPr>
          <w:rtl w:val="0"/>
        </w:rPr>
      </w:r>
    </w:p>
    <w:p w:rsidR="00000000" w:rsidDel="00000000" w:rsidP="00000000" w:rsidRDefault="00000000" w:rsidRPr="00000000" w14:paraId="000001E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Realizar jornadas de prevención, educación y concientización sobre la salud física y mental.</w:t>
      </w:r>
      <w:r w:rsidDel="00000000" w:rsidR="00000000" w:rsidRPr="00000000">
        <w:rPr>
          <w:rtl w:val="0"/>
        </w:rPr>
      </w:r>
    </w:p>
    <w:p w:rsidR="00000000" w:rsidDel="00000000" w:rsidP="00000000" w:rsidRDefault="00000000" w:rsidRPr="00000000" w14:paraId="000001F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rtl w:val="0"/>
        </w:rPr>
        <w:t xml:space="preserve">Implementar el Proyecto de Atención de la Salud Mental (PASAME) en el plantel.</w:t>
      </w:r>
      <w:r w:rsidDel="00000000" w:rsidR="00000000" w:rsidRPr="00000000">
        <w:rPr>
          <w:rtl w:val="0"/>
        </w:rPr>
      </w:r>
    </w:p>
    <w:p w:rsidR="00000000" w:rsidDel="00000000" w:rsidP="00000000" w:rsidRDefault="00000000" w:rsidRPr="00000000" w14:paraId="000001F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Generar material con base en los recursos propios que cuente cada plantel.</w:t>
      </w:r>
      <w:r w:rsidDel="00000000" w:rsidR="00000000" w:rsidRPr="00000000">
        <w:rPr>
          <w:rtl w:val="0"/>
        </w:rPr>
      </w:r>
    </w:p>
    <w:p w:rsidR="00000000" w:rsidDel="00000000" w:rsidP="00000000" w:rsidRDefault="00000000" w:rsidRPr="00000000" w14:paraId="000001F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Difundir el material que llegue a la Comisión.</w:t>
      </w:r>
      <w:r w:rsidDel="00000000" w:rsidR="00000000" w:rsidRPr="00000000">
        <w:rPr>
          <w:rtl w:val="0"/>
        </w:rPr>
      </w:r>
    </w:p>
    <w:p w:rsidR="00000000" w:rsidDel="00000000" w:rsidP="00000000" w:rsidRDefault="00000000" w:rsidRPr="00000000" w14:paraId="000001F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Proponer actividades, proyectos y acciones desde la Comisión.</w:t>
      </w:r>
      <w:r w:rsidDel="00000000" w:rsidR="00000000" w:rsidRPr="00000000">
        <w:rPr>
          <w:rtl w:val="0"/>
        </w:rPr>
      </w:r>
    </w:p>
    <w:p w:rsidR="00000000" w:rsidDel="00000000" w:rsidP="00000000" w:rsidRDefault="00000000" w:rsidRPr="00000000" w14:paraId="000001F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Motivar la participación de estudiantes en las actividades que se realicen desde la Comisión.</w:t>
      </w:r>
      <w:r w:rsidDel="00000000" w:rsidR="00000000" w:rsidRPr="00000000">
        <w:rPr>
          <w:rtl w:val="0"/>
        </w:rPr>
      </w:r>
    </w:p>
    <w:p w:rsidR="00000000" w:rsidDel="00000000" w:rsidP="00000000" w:rsidRDefault="00000000" w:rsidRPr="00000000" w14:paraId="000001F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Colaborar en cualquier otra actividad que sea necesaria para el buen funcionamiento de la Comisión y en beneficio de la comunidad escolar.</w:t>
      </w:r>
    </w:p>
    <w:p w:rsidR="00000000" w:rsidDel="00000000" w:rsidP="00000000" w:rsidRDefault="00000000" w:rsidRPr="00000000" w14:paraId="000001F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Identificar jóvenes y adolescentes que se encuentren en condiciones de riesgo sobre su salud física y mental.</w:t>
      </w:r>
    </w:p>
    <w:p w:rsidR="00000000" w:rsidDel="00000000" w:rsidP="00000000" w:rsidRDefault="00000000" w:rsidRPr="00000000" w14:paraId="000001F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Solicitar la vinculación de los casos identificados con las instituciones de salud correspondiente.</w:t>
      </w:r>
    </w:p>
    <w:p w:rsidR="00000000" w:rsidDel="00000000" w:rsidP="00000000" w:rsidRDefault="00000000" w:rsidRPr="00000000" w14:paraId="000001F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Detectar los casos de embarazo de jóvenes y adolescentes dentro del plantel.</w:t>
      </w:r>
    </w:p>
    <w:p w:rsidR="00000000" w:rsidDel="00000000" w:rsidP="00000000" w:rsidRDefault="00000000" w:rsidRPr="00000000" w14:paraId="000001F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todas las acciones, </w:t>
      </w:r>
      <w:r w:rsidDel="00000000" w:rsidR="00000000" w:rsidRPr="00000000">
        <w:rPr>
          <w:rFonts w:ascii="Montserrat" w:cs="Montserrat" w:eastAsia="Montserrat" w:hAnsi="Montserrat"/>
          <w:rtl w:val="0"/>
        </w:rPr>
        <w:t xml:space="preserve">proyectos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y actividades, que sean solicitadas por la autoridad educativa.</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Replicador(a)</w:t>
      </w:r>
    </w:p>
    <w:p w:rsidR="00000000" w:rsidDel="00000000" w:rsidP="00000000" w:rsidRDefault="00000000" w:rsidRPr="00000000" w14:paraId="000001F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Acudir a los talleres de formación, capacitación y actualización que la autoridad educativa les convoque.</w:t>
      </w: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las jornadas de prevención, educación y concientización sobre la salud física y mental.</w:t>
      </w: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Difundir el material que llegue a la Comisión.</w:t>
      </w: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Compartir la información recibida desde los talleres de formación, capacitación y actualización a la comunidad escolar.</w:t>
      </w:r>
      <w:r w:rsidDel="00000000" w:rsidR="00000000" w:rsidRPr="00000000">
        <w:rPr>
          <w:rtl w:val="0"/>
        </w:rPr>
      </w:r>
    </w:p>
    <w:p w:rsidR="00000000" w:rsidDel="00000000" w:rsidP="00000000" w:rsidRDefault="00000000" w:rsidRPr="00000000" w14:paraId="0000020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Motivar la participación de estudiantes en las actividades que se realicen desde la Comisión.</w:t>
      </w: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Colaborar en cualquier otra actividad que sea necesaria para el buen funcionamiento de la Comisión y en beneficio de la comunidad escolar.</w:t>
      </w:r>
    </w:p>
    <w:p w:rsidR="00000000" w:rsidDel="00000000" w:rsidP="00000000" w:rsidRDefault="00000000" w:rsidRPr="00000000" w14:paraId="0000020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Identificar jóvenes y adolescentes que se encuentren en condiciones de riesgo sobre su salud física y mental.</w:t>
      </w:r>
    </w:p>
    <w:p w:rsidR="00000000" w:rsidDel="00000000" w:rsidP="00000000" w:rsidRDefault="00000000" w:rsidRPr="00000000" w14:paraId="0000020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Solicitar la vinculación de los casos identificados con las instituciones de salud correspondiente.</w:t>
      </w:r>
    </w:p>
    <w:p w:rsidR="00000000" w:rsidDel="00000000" w:rsidP="00000000" w:rsidRDefault="00000000" w:rsidRPr="00000000" w14:paraId="0000020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Detectar los casos de embarazo de jóvenes y adolescentes dentro del plantel.</w:t>
      </w:r>
    </w:p>
    <w:p w:rsidR="00000000" w:rsidDel="00000000" w:rsidP="00000000" w:rsidRDefault="00000000" w:rsidRPr="00000000" w14:paraId="0000020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todas las acciones, proyecto y actividades, que sean solicitadas por la autoridad educativa.</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66"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66"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Monitor(a)</w:t>
      </w:r>
      <w:r w:rsidDel="00000000" w:rsidR="00000000" w:rsidRPr="00000000">
        <w:rPr>
          <w:rtl w:val="0"/>
        </w:rPr>
      </w:r>
    </w:p>
    <w:p w:rsidR="00000000" w:rsidDel="00000000" w:rsidP="00000000" w:rsidRDefault="00000000" w:rsidRPr="00000000" w14:paraId="0000020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Acudir a los talleres de formación, capacitación y actualización que la autoridad educativa les convoque.</w:t>
      </w:r>
      <w:r w:rsidDel="00000000" w:rsidR="00000000" w:rsidRPr="00000000">
        <w:rPr>
          <w:rtl w:val="0"/>
        </w:rPr>
      </w:r>
    </w:p>
    <w:p w:rsidR="00000000" w:rsidDel="00000000" w:rsidP="00000000" w:rsidRDefault="00000000" w:rsidRPr="00000000" w14:paraId="0000020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las jornadas de prevención, educación y concientización sobre la salud física y mental.</w:t>
      </w:r>
      <w:r w:rsidDel="00000000" w:rsidR="00000000" w:rsidRPr="00000000">
        <w:rPr>
          <w:rtl w:val="0"/>
        </w:rPr>
      </w:r>
    </w:p>
    <w:p w:rsidR="00000000" w:rsidDel="00000000" w:rsidP="00000000" w:rsidRDefault="00000000" w:rsidRPr="00000000" w14:paraId="0000020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Difundir el material que llegue a la Comisión.</w:t>
      </w:r>
      <w:r w:rsidDel="00000000" w:rsidR="00000000" w:rsidRPr="00000000">
        <w:rPr>
          <w:rtl w:val="0"/>
        </w:rPr>
      </w:r>
    </w:p>
    <w:p w:rsidR="00000000" w:rsidDel="00000000" w:rsidP="00000000" w:rsidRDefault="00000000" w:rsidRPr="00000000" w14:paraId="0000020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Colaborar en cualquier otra actividad que sea necesaria para el buen funcionamiento de la comisión y en beneficio de la comunidad escolar.</w:t>
      </w:r>
    </w:p>
    <w:p w:rsidR="00000000" w:rsidDel="00000000" w:rsidP="00000000" w:rsidRDefault="00000000" w:rsidRPr="00000000" w14:paraId="0000020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Identificar jóvenes y adolescentes que se encuentren en condiciones de riesgo sobre su salud física y mental.</w:t>
      </w:r>
    </w:p>
    <w:p w:rsidR="00000000" w:rsidDel="00000000" w:rsidP="00000000" w:rsidRDefault="00000000" w:rsidRPr="00000000" w14:paraId="0000020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Detectar los casos de embarazo de jóvenes y adolescentes dentro del plantel.</w:t>
      </w:r>
    </w:p>
    <w:p w:rsidR="00000000" w:rsidDel="00000000" w:rsidP="00000000" w:rsidRDefault="00000000" w:rsidRPr="00000000" w14:paraId="0000020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Ser el primer </w:t>
      </w:r>
      <w:r w:rsidDel="00000000" w:rsidR="00000000" w:rsidRPr="00000000">
        <w:rPr>
          <w:rFonts w:ascii="Montserrat" w:cs="Montserrat" w:eastAsia="Montserrat" w:hAnsi="Montserrat"/>
          <w:rtl w:val="0"/>
        </w:rPr>
        <w:t xml:space="preserve">vínculo</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de contacto con los casos de embarazo o situaciones de riesgo.</w:t>
      </w:r>
    </w:p>
    <w:p w:rsidR="00000000" w:rsidDel="00000000" w:rsidP="00000000" w:rsidRDefault="00000000" w:rsidRPr="00000000" w14:paraId="0000020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todas las acciones, </w:t>
      </w:r>
      <w:r w:rsidDel="00000000" w:rsidR="00000000" w:rsidRPr="00000000">
        <w:rPr>
          <w:rFonts w:ascii="Montserrat" w:cs="Montserrat" w:eastAsia="Montserrat" w:hAnsi="Montserrat"/>
          <w:rtl w:val="0"/>
        </w:rPr>
        <w:t xml:space="preserve">proyectos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y actividades, que sean solicitadas por la autoridad educativa.</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66" w:right="0" w:firstLine="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Auxiliar</w:t>
      </w:r>
    </w:p>
    <w:p w:rsidR="00000000" w:rsidDel="00000000" w:rsidP="00000000" w:rsidRDefault="00000000" w:rsidRPr="00000000" w14:paraId="0000021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todas las actividades que la </w:t>
      </w:r>
      <w:r w:rsidDel="00000000" w:rsidR="00000000" w:rsidRPr="00000000">
        <w:rPr>
          <w:rFonts w:ascii="Montserrat" w:cs="Montserrat" w:eastAsia="Montserrat" w:hAnsi="Montserrat"/>
          <w:b w:val="0"/>
          <w:i w:val="1"/>
          <w:smallCaps w:val="0"/>
          <w:strike w:val="0"/>
          <w:color w:val="000000"/>
          <w:sz w:val="22"/>
          <w:szCs w:val="22"/>
          <w:u w:val="none"/>
          <w:shd w:fill="auto" w:val="clear"/>
          <w:rtl w:val="0"/>
        </w:rPr>
        <w:t xml:space="preserve">Comisión Salud física y mental</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les convoque.</w:t>
      </w: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Representantes</w:t>
      </w:r>
    </w:p>
    <w:p w:rsidR="00000000" w:rsidDel="00000000" w:rsidP="00000000" w:rsidRDefault="00000000" w:rsidRPr="00000000" w14:paraId="0000021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de manera voluntaria en las sesiones.</w:t>
      </w:r>
    </w:p>
    <w:p w:rsidR="00000000" w:rsidDel="00000000" w:rsidP="00000000" w:rsidRDefault="00000000" w:rsidRPr="00000000" w14:paraId="0000021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Representar a la fracción que corresponda.</w:t>
      </w:r>
    </w:p>
    <w:p w:rsidR="00000000" w:rsidDel="00000000" w:rsidP="00000000" w:rsidRDefault="00000000" w:rsidRPr="00000000" w14:paraId="0000021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Revisar el plan de trabajo de la Comisión.</w:t>
      </w:r>
    </w:p>
    <w:p w:rsidR="00000000" w:rsidDel="00000000" w:rsidP="00000000" w:rsidRDefault="00000000" w:rsidRPr="00000000" w14:paraId="0000021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Proponer mejoras al plan de trabajo de la Comisión.</w:t>
      </w:r>
    </w:p>
    <w:p w:rsidR="00000000" w:rsidDel="00000000" w:rsidP="00000000" w:rsidRDefault="00000000" w:rsidRPr="00000000" w14:paraId="0000021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Solicitar la vinculación de casos identificados en situación de riesgo física y mental, casos de embarazos en adolescentes.</w:t>
      </w:r>
    </w:p>
    <w:p w:rsidR="00000000" w:rsidDel="00000000" w:rsidP="00000000" w:rsidRDefault="00000000" w:rsidRPr="00000000" w14:paraId="0000021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Colaborar en las actividades propuestas del plan de trabajo.</w:t>
      </w:r>
    </w:p>
    <w:p w:rsidR="00000000" w:rsidDel="00000000" w:rsidP="00000000" w:rsidRDefault="00000000" w:rsidRPr="00000000" w14:paraId="0000021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Socializar las actividades, materiales y </w:t>
      </w:r>
      <w:r w:rsidDel="00000000" w:rsidR="00000000" w:rsidRPr="00000000">
        <w:rPr>
          <w:rFonts w:ascii="Montserrat" w:cs="Montserrat" w:eastAsia="Montserrat" w:hAnsi="Montserrat"/>
          <w:rtl w:val="0"/>
        </w:rPr>
        <w:t xml:space="preserve">documentos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w:t>
      </w:r>
    </w:p>
    <w:p w:rsidR="00000000" w:rsidDel="00000000" w:rsidP="00000000" w:rsidRDefault="00000000" w:rsidRPr="00000000" w14:paraId="000002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Difundir la información referente a la Comisión de salud física y mental.</w:t>
      </w:r>
    </w:p>
    <w:p w:rsidR="00000000" w:rsidDel="00000000" w:rsidP="00000000" w:rsidRDefault="00000000" w:rsidRPr="00000000" w14:paraId="000002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1"/>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de manera voluntaria en las acciones, proyecto y actividades, que se les invite a través de la autoridad educativa.</w:t>
      </w:r>
      <w:r w:rsidDel="00000000" w:rsidR="00000000" w:rsidRPr="00000000">
        <w:rPr>
          <w:rtl w:val="0"/>
        </w:rPr>
      </w:r>
    </w:p>
    <w:p w:rsidR="00000000" w:rsidDel="00000000" w:rsidP="00000000" w:rsidRDefault="00000000" w:rsidRPr="00000000" w14:paraId="0000021C">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1D">
      <w:pPr>
        <w:tabs>
          <w:tab w:val="left" w:leader="none" w:pos="7655"/>
        </w:tabs>
        <w:spacing w:after="0" w:line="36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COMISIÓN DE ACTIVACIÓN FÍSICA, DEPORTE, ALIMENTACIÓN SALUDABLE Y NUTRITIVA</w:t>
      </w:r>
    </w:p>
    <w:p w:rsidR="00000000" w:rsidDel="00000000" w:rsidP="00000000" w:rsidRDefault="00000000" w:rsidRPr="00000000" w14:paraId="0000021E">
      <w:pPr>
        <w:tabs>
          <w:tab w:val="left" w:leader="none" w:pos="7655"/>
        </w:tabs>
        <w:spacing w:after="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La Comisión </w:t>
      </w:r>
      <w:r w:rsidDel="00000000" w:rsidR="00000000" w:rsidRPr="00000000">
        <w:rPr>
          <w:rFonts w:ascii="Montserrat" w:cs="Montserrat" w:eastAsia="Montserrat" w:hAnsi="Montserrat"/>
          <w:i w:val="1"/>
          <w:rtl w:val="0"/>
        </w:rPr>
        <w:t xml:space="preserve">de Activación física, deporte, alimentación saludable y nutritiva</w:t>
      </w:r>
      <w:r w:rsidDel="00000000" w:rsidR="00000000" w:rsidRPr="00000000">
        <w:rPr>
          <w:rFonts w:ascii="Montserrat" w:cs="Montserrat" w:eastAsia="Montserrat" w:hAnsi="Montserrat"/>
          <w:b w:val="1"/>
          <w:i w:val="1"/>
          <w:rtl w:val="0"/>
        </w:rPr>
        <w:t xml:space="preserve"> </w:t>
      </w:r>
      <w:r w:rsidDel="00000000" w:rsidR="00000000" w:rsidRPr="00000000">
        <w:rPr>
          <w:rFonts w:ascii="Montserrat" w:cs="Montserrat" w:eastAsia="Montserrat" w:hAnsi="Montserrat"/>
          <w:rtl w:val="0"/>
        </w:rPr>
        <w:t xml:space="preserve">es la encargada de promover los conocimientos, habilidades motrices y creativas, a través de la activación física, la práctica del deporte y la educación física vinculadas a la hábitos nutricionales, la alimentación saludable y nutritiva, la hidratación adecuada como base para mejorar el aprendizaje, obtener un mejor aprovechamiento académico, prevenir y contrarrestar el sobrepeso y la obesidad, la desnutrición y más enfermedades que afecten a las y los estudiantes</w:t>
      </w:r>
    </w:p>
    <w:p w:rsidR="00000000" w:rsidDel="00000000" w:rsidP="00000000" w:rsidRDefault="00000000" w:rsidRPr="00000000" w14:paraId="0000021F">
      <w:pPr>
        <w:tabs>
          <w:tab w:val="left" w:leader="none" w:pos="7655"/>
        </w:tabs>
        <w:spacing w:after="0" w:line="36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Objetivo general</w:t>
      </w:r>
      <w:r w:rsidDel="00000000" w:rsidR="00000000" w:rsidRPr="00000000">
        <w:rPr>
          <w:rtl w:val="0"/>
        </w:rPr>
      </w:r>
    </w:p>
    <w:p w:rsidR="00000000" w:rsidDel="00000000" w:rsidP="00000000" w:rsidRDefault="00000000" w:rsidRPr="00000000" w14:paraId="00000220">
      <w:pPr>
        <w:tabs>
          <w:tab w:val="left" w:leader="none" w:pos="7655"/>
        </w:tabs>
        <w:spacing w:after="0" w:line="360" w:lineRule="auto"/>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Realizar acciones que promuevan la activación física, deporte, alimentación saludable y nutritiva.</w:t>
      </w:r>
      <w:r w:rsidDel="00000000" w:rsidR="00000000" w:rsidRPr="00000000">
        <w:rPr>
          <w:rtl w:val="0"/>
        </w:rPr>
      </w:r>
    </w:p>
    <w:p w:rsidR="00000000" w:rsidDel="00000000" w:rsidP="00000000" w:rsidRDefault="00000000" w:rsidRPr="00000000" w14:paraId="00000221">
      <w:pPr>
        <w:tabs>
          <w:tab w:val="left" w:leader="none" w:pos="7655"/>
        </w:tabs>
        <w:spacing w:after="0" w:line="36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Objetivos específicos</w:t>
      </w:r>
    </w:p>
    <w:p w:rsidR="00000000" w:rsidDel="00000000" w:rsidP="00000000" w:rsidRDefault="00000000" w:rsidRPr="00000000" w14:paraId="000002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Colaborar con instituciones de salud, deporte y otras instituciones que intervengan en la promoción de la activación física, deporte, alimentación saludable y nutritiva. </w:t>
      </w:r>
    </w:p>
    <w:p w:rsidR="00000000" w:rsidDel="00000000" w:rsidP="00000000" w:rsidRDefault="00000000" w:rsidRPr="00000000" w14:paraId="000002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Realizar jornadas, talleres, actividades y proyectos de activación física, prácticas deportivas, alimentación saludable y nutritiva, hidratación adecuada, prevención, educación y concientización de la desnutrición, </w:t>
      </w:r>
      <w:r w:rsidDel="00000000" w:rsidR="00000000" w:rsidRPr="00000000">
        <w:rPr>
          <w:rFonts w:ascii="Montserrat" w:cs="Montserrat" w:eastAsia="Montserrat" w:hAnsi="Montserrat"/>
          <w:rtl w:val="0"/>
        </w:rPr>
        <w:t xml:space="preserve">sobrepeso, obesidad</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y las enfermedades que estás deriven.</w:t>
      </w:r>
    </w:p>
    <w:p w:rsidR="00000000" w:rsidDel="00000000" w:rsidP="00000000" w:rsidRDefault="00000000" w:rsidRPr="00000000" w14:paraId="000002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Crear equipos de apoyo para la implementación de las actividades de activación física, prácticas deportivas y menús saludables.</w:t>
      </w:r>
      <w:r w:rsidDel="00000000" w:rsidR="00000000" w:rsidRPr="00000000">
        <w:rPr>
          <w:rtl w:val="0"/>
        </w:rPr>
      </w:r>
    </w:p>
    <w:p w:rsidR="00000000" w:rsidDel="00000000" w:rsidP="00000000" w:rsidRDefault="00000000" w:rsidRPr="00000000" w14:paraId="000002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Implementar las jornadas de pausas activas.</w:t>
      </w:r>
      <w:r w:rsidDel="00000000" w:rsidR="00000000" w:rsidRPr="00000000">
        <w:rPr>
          <w:rtl w:val="0"/>
        </w:rPr>
      </w:r>
    </w:p>
    <w:p w:rsidR="00000000" w:rsidDel="00000000" w:rsidP="00000000" w:rsidRDefault="00000000" w:rsidRPr="00000000" w14:paraId="000002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Difundir el proyecto RETASEMS.</w:t>
      </w:r>
      <w:r w:rsidDel="00000000" w:rsidR="00000000" w:rsidRPr="00000000">
        <w:rPr>
          <w:rtl w:val="0"/>
        </w:rPr>
      </w:r>
    </w:p>
    <w:p w:rsidR="00000000" w:rsidDel="00000000" w:rsidP="00000000" w:rsidRDefault="00000000" w:rsidRPr="00000000" w14:paraId="000002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Difundir el Manual de Alimentación Integral Saludable (MAIS) entre la comunidad educativa así como de quienes expidan y ofrezcan servicios de alimentos y bebidas dentro y fuera del plantel.</w:t>
      </w:r>
      <w:r w:rsidDel="00000000" w:rsidR="00000000" w:rsidRPr="00000000">
        <w:rPr>
          <w:rtl w:val="0"/>
        </w:rPr>
      </w:r>
    </w:p>
    <w:p w:rsidR="00000000" w:rsidDel="00000000" w:rsidP="00000000" w:rsidRDefault="00000000" w:rsidRPr="00000000" w14:paraId="000002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Identificar jóvenes y adolescentes que se encuentren en condiciones de riesgo de desnutrición, sobrepeso, obesidad y cualquier enfermedad que de ella derive.</w:t>
      </w:r>
    </w:p>
    <w:p w:rsidR="00000000" w:rsidDel="00000000" w:rsidP="00000000" w:rsidRDefault="00000000" w:rsidRPr="00000000" w14:paraId="000002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Vincular los casos identificados con las instituciones </w:t>
      </w:r>
      <w:r w:rsidDel="00000000" w:rsidR="00000000" w:rsidRPr="00000000">
        <w:rPr>
          <w:rFonts w:ascii="Montserrat" w:cs="Montserrat" w:eastAsia="Montserrat" w:hAnsi="Montserrat"/>
          <w:rtl w:val="0"/>
        </w:rPr>
        <w:t xml:space="preserve">correspondientes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w:t>
      </w:r>
    </w:p>
    <w:p w:rsidR="00000000" w:rsidDel="00000000" w:rsidP="00000000" w:rsidRDefault="00000000" w:rsidRPr="00000000" w14:paraId="000002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Dar seguimiento institucional a los casos vinculados de desnutrición, sobrepeso, obesidad y cualquier enfermedad que de ella derive.</w:t>
      </w:r>
    </w:p>
    <w:p w:rsidR="00000000" w:rsidDel="00000000" w:rsidP="00000000" w:rsidRDefault="00000000" w:rsidRPr="00000000" w14:paraId="000002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Identificar a jóvenes y adolescentes destacados en disciplinas deportivas.</w:t>
      </w:r>
    </w:p>
    <w:p w:rsidR="00000000" w:rsidDel="00000000" w:rsidP="00000000" w:rsidRDefault="00000000" w:rsidRPr="00000000" w14:paraId="000002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Vincular a jóvenes y adolescentes destacados con las instituciones </w:t>
      </w:r>
      <w:r w:rsidDel="00000000" w:rsidR="00000000" w:rsidRPr="00000000">
        <w:rPr>
          <w:rFonts w:ascii="Montserrat" w:cs="Montserrat" w:eastAsia="Montserrat" w:hAnsi="Montserrat"/>
          <w:rtl w:val="0"/>
        </w:rPr>
        <w:t xml:space="preserve">correspondientes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w:t>
      </w:r>
    </w:p>
    <w:p w:rsidR="00000000" w:rsidDel="00000000" w:rsidP="00000000" w:rsidRDefault="00000000" w:rsidRPr="00000000" w14:paraId="000002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Dar seguimiento institucional a jóvenes y adolescentes destacados.</w:t>
      </w:r>
    </w:p>
    <w:p w:rsidR="00000000" w:rsidDel="00000000" w:rsidP="00000000" w:rsidRDefault="00000000" w:rsidRPr="00000000" w14:paraId="000002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Realizar acciones de colaboración, coordinación y cooperación en materia activación física, deporte, alimentación saludable y nutritiva.</w:t>
      </w:r>
    </w:p>
    <w:p w:rsidR="00000000" w:rsidDel="00000000" w:rsidP="00000000" w:rsidRDefault="00000000" w:rsidRPr="00000000" w14:paraId="000002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Solicitar el apoyo de las autoridades educativas para que las instituciones de salud, deportivas y autoridades correspondientes apoyen con el equipamiento y mantenimiento de infraestructura de espacios para la activación física, la recreación, la práctica del deporte y la educación física.</w:t>
      </w:r>
    </w:p>
    <w:p w:rsidR="00000000" w:rsidDel="00000000" w:rsidP="00000000" w:rsidRDefault="00000000" w:rsidRPr="00000000" w14:paraId="000002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Solicitar el apoyo de las autoridades educativas para que los espacios externos al plantel puedan ser utilizados a través de la activación física, la recreación, la práctica del deporte y la educación física.</w:t>
      </w:r>
    </w:p>
    <w:p w:rsidR="00000000" w:rsidDel="00000000" w:rsidP="00000000" w:rsidRDefault="00000000" w:rsidRPr="00000000" w14:paraId="000002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las mesas de trabajos que se les solicite.</w:t>
      </w:r>
    </w:p>
    <w:p w:rsidR="00000000" w:rsidDel="00000000" w:rsidP="00000000" w:rsidRDefault="00000000" w:rsidRPr="00000000" w14:paraId="000002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todas las acciones, </w:t>
      </w:r>
      <w:r w:rsidDel="00000000" w:rsidR="00000000" w:rsidRPr="00000000">
        <w:rPr>
          <w:rFonts w:ascii="Montserrat" w:cs="Montserrat" w:eastAsia="Montserrat" w:hAnsi="Montserrat"/>
          <w:rtl w:val="0"/>
        </w:rPr>
        <w:t xml:space="preserve">proyectos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y actividades, que sean solicitadas por la autoridad educativa.</w:t>
      </w:r>
    </w:p>
    <w:p w:rsidR="00000000" w:rsidDel="00000000" w:rsidP="00000000" w:rsidRDefault="00000000" w:rsidRPr="00000000" w14:paraId="00000233">
      <w:pPr>
        <w:tabs>
          <w:tab w:val="left" w:leader="none" w:pos="7655"/>
        </w:tabs>
        <w:spacing w:after="0" w:line="36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Integrantes</w:t>
      </w:r>
    </w:p>
    <w:p w:rsidR="00000000" w:rsidDel="00000000" w:rsidP="00000000" w:rsidRDefault="00000000" w:rsidRPr="00000000" w14:paraId="00000234">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35">
      <w:pPr>
        <w:tabs>
          <w:tab w:val="left" w:leader="none" w:pos="7655"/>
        </w:tabs>
        <w:spacing w:after="0" w:line="360" w:lineRule="auto"/>
        <w:jc w:val="both"/>
        <w:rPr>
          <w:rFonts w:ascii="Montserrat" w:cs="Montserrat" w:eastAsia="Montserrat" w:hAnsi="Montserrat"/>
          <w:i w:val="1"/>
        </w:rPr>
      </w:pPr>
      <w:r w:rsidDel="00000000" w:rsidR="00000000" w:rsidRPr="00000000">
        <w:rPr>
          <w:rFonts w:ascii="Montserrat" w:cs="Montserrat" w:eastAsia="Montserrat" w:hAnsi="Montserrat"/>
          <w:rtl w:val="0"/>
        </w:rPr>
        <w:t xml:space="preserve">La </w:t>
      </w:r>
      <w:r w:rsidDel="00000000" w:rsidR="00000000" w:rsidRPr="00000000">
        <w:rPr>
          <w:rFonts w:ascii="Montserrat" w:cs="Montserrat" w:eastAsia="Montserrat" w:hAnsi="Montserrat"/>
          <w:i w:val="1"/>
          <w:rtl w:val="0"/>
        </w:rPr>
        <w:t xml:space="preserve">Comisión de Activación física, deporte, alimentación saludable y nutritiva</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rtl w:val="0"/>
        </w:rPr>
        <w:t xml:space="preserve">deberá contar con las siguientes figuras y cada una deberá estar integrada al menos de una persona:</w:t>
      </w:r>
      <w:r w:rsidDel="00000000" w:rsidR="00000000" w:rsidRPr="00000000">
        <w:rPr>
          <w:rtl w:val="0"/>
        </w:rPr>
      </w:r>
    </w:p>
    <w:p w:rsidR="00000000" w:rsidDel="00000000" w:rsidP="00000000" w:rsidRDefault="00000000" w:rsidRPr="00000000" w14:paraId="0000023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567"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Comisionad(a) Promotor(a)</w:t>
      </w:r>
    </w:p>
    <w:p w:rsidR="00000000" w:rsidDel="00000000" w:rsidP="00000000" w:rsidRDefault="00000000" w:rsidRPr="00000000" w14:paraId="0000023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567"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Orientador(a)</w:t>
      </w:r>
    </w:p>
    <w:p w:rsidR="00000000" w:rsidDel="00000000" w:rsidP="00000000" w:rsidRDefault="00000000" w:rsidRPr="00000000" w14:paraId="0000023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567"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Replicador(a)</w:t>
      </w:r>
    </w:p>
    <w:p w:rsidR="00000000" w:rsidDel="00000000" w:rsidP="00000000" w:rsidRDefault="00000000" w:rsidRPr="00000000" w14:paraId="0000023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567"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Monitor(a)</w:t>
      </w:r>
    </w:p>
    <w:p w:rsidR="00000000" w:rsidDel="00000000" w:rsidP="00000000" w:rsidRDefault="00000000" w:rsidRPr="00000000" w14:paraId="0000023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567"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Auxiliar</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Funciones</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Comisionad(a) Promotor(a)</w:t>
      </w:r>
    </w:p>
    <w:p w:rsidR="00000000" w:rsidDel="00000000" w:rsidP="00000000" w:rsidRDefault="00000000" w:rsidRPr="00000000" w14:paraId="0000023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Estar a cargo de la </w:t>
      </w:r>
      <w:r w:rsidDel="00000000" w:rsidR="00000000" w:rsidRPr="00000000">
        <w:rPr>
          <w:rFonts w:ascii="Montserrat" w:cs="Montserrat" w:eastAsia="Montserrat" w:hAnsi="Montserrat"/>
          <w:b w:val="0"/>
          <w:i w:val="1"/>
          <w:smallCaps w:val="0"/>
          <w:strike w:val="0"/>
          <w:color w:val="000000"/>
          <w:sz w:val="22"/>
          <w:szCs w:val="22"/>
          <w:u w:val="none"/>
          <w:shd w:fill="auto" w:val="clear"/>
          <w:rtl w:val="0"/>
        </w:rPr>
        <w:t xml:space="preserve">Comisión de Activación física, deporte, alimentación saludable y nutritiva.</w:t>
      </w:r>
      <w:r w:rsidDel="00000000" w:rsidR="00000000" w:rsidRPr="00000000">
        <w:rPr>
          <w:rtl w:val="0"/>
        </w:rPr>
      </w:r>
    </w:p>
    <w:p w:rsidR="00000000" w:rsidDel="00000000" w:rsidP="00000000" w:rsidRDefault="00000000" w:rsidRPr="00000000" w14:paraId="0000024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las sesiones del Consejo de Construcción de Paz Escolar (COPAZE).</w:t>
      </w:r>
      <w:r w:rsidDel="00000000" w:rsidR="00000000" w:rsidRPr="00000000">
        <w:rPr>
          <w:rtl w:val="0"/>
        </w:rPr>
      </w:r>
    </w:p>
    <w:p w:rsidR="00000000" w:rsidDel="00000000" w:rsidP="00000000" w:rsidRDefault="00000000" w:rsidRPr="00000000" w14:paraId="0000024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Representar la comisión ante las Autoridades Escolares y Educativas,</w:t>
      </w:r>
      <w:r w:rsidDel="00000000" w:rsidR="00000000" w:rsidRPr="00000000">
        <w:rPr>
          <w:rtl w:val="0"/>
        </w:rPr>
      </w:r>
    </w:p>
    <w:p w:rsidR="00000000" w:rsidDel="00000000" w:rsidP="00000000" w:rsidRDefault="00000000" w:rsidRPr="00000000" w14:paraId="0000024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Colaborar con las instituciones, dependencias y autoridades a las que la autoridad educativa les convoque.</w:t>
      </w:r>
      <w:r w:rsidDel="00000000" w:rsidR="00000000" w:rsidRPr="00000000">
        <w:rPr>
          <w:rtl w:val="0"/>
        </w:rPr>
      </w:r>
    </w:p>
    <w:p w:rsidR="00000000" w:rsidDel="00000000" w:rsidP="00000000" w:rsidRDefault="00000000" w:rsidRPr="00000000" w14:paraId="0000024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Acudir a los talleres de formación, capacitación y actualización que la autoridad educativa les convoque.</w:t>
      </w:r>
      <w:r w:rsidDel="00000000" w:rsidR="00000000" w:rsidRPr="00000000">
        <w:rPr>
          <w:rtl w:val="0"/>
        </w:rPr>
      </w:r>
    </w:p>
    <w:p w:rsidR="00000000" w:rsidDel="00000000" w:rsidP="00000000" w:rsidRDefault="00000000" w:rsidRPr="00000000" w14:paraId="0000024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1"/>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Presentar un plan de trabajo de la </w:t>
      </w:r>
      <w:r w:rsidDel="00000000" w:rsidR="00000000" w:rsidRPr="00000000">
        <w:rPr>
          <w:rFonts w:ascii="Montserrat" w:cs="Montserrat" w:eastAsia="Montserrat" w:hAnsi="Montserrat"/>
          <w:b w:val="0"/>
          <w:i w:val="1"/>
          <w:smallCaps w:val="0"/>
          <w:strike w:val="0"/>
          <w:color w:val="000000"/>
          <w:sz w:val="22"/>
          <w:szCs w:val="22"/>
          <w:u w:val="none"/>
          <w:shd w:fill="auto" w:val="clear"/>
          <w:rtl w:val="0"/>
        </w:rPr>
        <w:t xml:space="preserve">Comisión de Activación física, deporte, alimentación saludable y nutritiva.</w:t>
      </w:r>
      <w:r w:rsidDel="00000000" w:rsidR="00000000" w:rsidRPr="00000000">
        <w:rPr>
          <w:rtl w:val="0"/>
        </w:rPr>
      </w:r>
    </w:p>
    <w:p w:rsidR="00000000" w:rsidDel="00000000" w:rsidP="00000000" w:rsidRDefault="00000000" w:rsidRPr="00000000" w14:paraId="0000024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Coordinar la implementación del Manual de Alimentación Integral Saludable (MAIS) entre la comunidad educativa así como de quienes expidan y ofrezcan servicios de alimentos y bebidas dentro y fuera del plantel.</w:t>
      </w:r>
    </w:p>
    <w:p w:rsidR="00000000" w:rsidDel="00000000" w:rsidP="00000000" w:rsidRDefault="00000000" w:rsidRPr="00000000" w14:paraId="0000024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Dar seguimiento al plan de trabajo de la comisión.</w:t>
      </w:r>
      <w:r w:rsidDel="00000000" w:rsidR="00000000" w:rsidRPr="00000000">
        <w:rPr>
          <w:rtl w:val="0"/>
        </w:rPr>
      </w:r>
    </w:p>
    <w:p w:rsidR="00000000" w:rsidDel="00000000" w:rsidP="00000000" w:rsidRDefault="00000000" w:rsidRPr="00000000" w14:paraId="0000024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Cumplir los acuerdos y actividades aprobados por las sesiones del Consejo. </w:t>
      </w:r>
    </w:p>
    <w:p w:rsidR="00000000" w:rsidDel="00000000" w:rsidP="00000000" w:rsidRDefault="00000000" w:rsidRPr="00000000" w14:paraId="0000024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Dar a conocer al consejo los informes parciales y final del plan de trabajo de la Comisión.</w:t>
      </w:r>
    </w:p>
    <w:p w:rsidR="00000000" w:rsidDel="00000000" w:rsidP="00000000" w:rsidRDefault="00000000" w:rsidRPr="00000000" w14:paraId="0000024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Dar a conocer al Consejo, en su caso, el uso de los recursos de que disponga.</w:t>
      </w:r>
    </w:p>
    <w:p w:rsidR="00000000" w:rsidDel="00000000" w:rsidP="00000000" w:rsidRDefault="00000000" w:rsidRPr="00000000" w14:paraId="0000024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Dirigir y coordinar cualquier otra actividad que sea necesaria para el buen funcionamiento de la comisión y en beneficio de la comunidad escolar.</w:t>
      </w:r>
    </w:p>
    <w:p w:rsidR="00000000" w:rsidDel="00000000" w:rsidP="00000000" w:rsidRDefault="00000000" w:rsidRPr="00000000" w14:paraId="0000024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Entregar informes a las autoridades educativas sobre la Comisión.</w:t>
      </w:r>
    </w:p>
    <w:p w:rsidR="00000000" w:rsidDel="00000000" w:rsidP="00000000" w:rsidRDefault="00000000" w:rsidRPr="00000000" w14:paraId="0000024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Identificar jóvenes y adolescentes que se encuentren en condiciones de riesgo de desnutrición, sobrepeso, obesidad y cualquier enfermedad que de ella derive.</w:t>
      </w:r>
    </w:p>
    <w:p w:rsidR="00000000" w:rsidDel="00000000" w:rsidP="00000000" w:rsidRDefault="00000000" w:rsidRPr="00000000" w14:paraId="0000024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Vincular los casos identificados con las instituciones </w:t>
      </w:r>
      <w:r w:rsidDel="00000000" w:rsidR="00000000" w:rsidRPr="00000000">
        <w:rPr>
          <w:rFonts w:ascii="Montserrat" w:cs="Montserrat" w:eastAsia="Montserrat" w:hAnsi="Montserrat"/>
          <w:rtl w:val="0"/>
        </w:rPr>
        <w:t xml:space="preserve">correspondientes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w:t>
      </w:r>
    </w:p>
    <w:p w:rsidR="00000000" w:rsidDel="00000000" w:rsidP="00000000" w:rsidRDefault="00000000" w:rsidRPr="00000000" w14:paraId="0000024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Dar seguimiento institucional a los casos vinculados.</w:t>
      </w:r>
    </w:p>
    <w:p w:rsidR="00000000" w:rsidDel="00000000" w:rsidP="00000000" w:rsidRDefault="00000000" w:rsidRPr="00000000" w14:paraId="0000024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Identificar a jóvenes y adolescentes destacados en disciplinas deportivas.</w:t>
      </w:r>
    </w:p>
    <w:p w:rsidR="00000000" w:rsidDel="00000000" w:rsidP="00000000" w:rsidRDefault="00000000" w:rsidRPr="00000000" w14:paraId="0000025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Vincular a jóvenes y adolescentes destacados con las instituciones </w:t>
      </w:r>
      <w:r w:rsidDel="00000000" w:rsidR="00000000" w:rsidRPr="00000000">
        <w:rPr>
          <w:rFonts w:ascii="Montserrat" w:cs="Montserrat" w:eastAsia="Montserrat" w:hAnsi="Montserrat"/>
          <w:rtl w:val="0"/>
        </w:rPr>
        <w:t xml:space="preserve">correspondientes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w:t>
      </w:r>
    </w:p>
    <w:p w:rsidR="00000000" w:rsidDel="00000000" w:rsidP="00000000" w:rsidRDefault="00000000" w:rsidRPr="00000000" w14:paraId="0000025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Dar seguimiento institucional a jóvenes y adolescentes destacados.</w:t>
      </w:r>
    </w:p>
    <w:p w:rsidR="00000000" w:rsidDel="00000000" w:rsidP="00000000" w:rsidRDefault="00000000" w:rsidRPr="00000000" w14:paraId="000002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Solicitar el apoyo de las autoridades educativas para que las instituciones de salud, deportivas y autoridades correspondientes apoyen con el equipamiento y mantenimiento de infraestructura de espacios para la activación física, la recreación, la práctica del deporte y la educación física.</w:t>
      </w:r>
    </w:p>
    <w:p w:rsidR="00000000" w:rsidDel="00000000" w:rsidP="00000000" w:rsidRDefault="00000000" w:rsidRPr="00000000" w14:paraId="0000025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Solicitar el apoyo de las autoridades educativas para que los espacios externos al plantel puedan ser utilizados a través de la activación física, la recreación, la práctica del deporte y la educación física.</w:t>
      </w:r>
    </w:p>
    <w:p w:rsidR="00000000" w:rsidDel="00000000" w:rsidP="00000000" w:rsidRDefault="00000000" w:rsidRPr="00000000" w14:paraId="0000025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las mesas de trabajos que se les solicite.</w:t>
      </w:r>
    </w:p>
    <w:p w:rsidR="00000000" w:rsidDel="00000000" w:rsidP="00000000" w:rsidRDefault="00000000" w:rsidRPr="00000000" w14:paraId="0000025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todas las acciones, </w:t>
      </w:r>
      <w:r w:rsidDel="00000000" w:rsidR="00000000" w:rsidRPr="00000000">
        <w:rPr>
          <w:rFonts w:ascii="Montserrat" w:cs="Montserrat" w:eastAsia="Montserrat" w:hAnsi="Montserrat"/>
          <w:rtl w:val="0"/>
        </w:rPr>
        <w:t xml:space="preserve">proyectos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y actividades, que sean solicitadas por la autoridad educativa.</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Orientador(a)</w:t>
      </w:r>
    </w:p>
    <w:p w:rsidR="00000000" w:rsidDel="00000000" w:rsidP="00000000" w:rsidRDefault="00000000" w:rsidRPr="00000000" w14:paraId="0000025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Colaborar con las instituciones, dependencias y autoridades a las que la autoridad educativa les convoque.</w:t>
      </w:r>
      <w:r w:rsidDel="00000000" w:rsidR="00000000" w:rsidRPr="00000000">
        <w:rPr>
          <w:rtl w:val="0"/>
        </w:rPr>
      </w:r>
    </w:p>
    <w:p w:rsidR="00000000" w:rsidDel="00000000" w:rsidP="00000000" w:rsidRDefault="00000000" w:rsidRPr="00000000" w14:paraId="0000025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Acudir a los talleres de formación, capacitación y actualización que la autoridad educativa les convoque.</w:t>
      </w:r>
      <w:r w:rsidDel="00000000" w:rsidR="00000000" w:rsidRPr="00000000">
        <w:rPr>
          <w:rtl w:val="0"/>
        </w:rPr>
      </w:r>
    </w:p>
    <w:p w:rsidR="00000000" w:rsidDel="00000000" w:rsidP="00000000" w:rsidRDefault="00000000" w:rsidRPr="00000000" w14:paraId="0000025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Realizar jornadas, talleres, actividades y proyectos de activación física, prácticas deportivas, alimentación saludable y nutritiva, hidratación adecuada, prevención, educación y concientización de la desnutrición, </w:t>
      </w:r>
      <w:r w:rsidDel="00000000" w:rsidR="00000000" w:rsidRPr="00000000">
        <w:rPr>
          <w:rFonts w:ascii="Montserrat" w:cs="Montserrat" w:eastAsia="Montserrat" w:hAnsi="Montserrat"/>
          <w:rtl w:val="0"/>
        </w:rPr>
        <w:t xml:space="preserve">sobrepeso, obesidad</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y las enfermedades que estás deriven.</w:t>
      </w:r>
      <w:r w:rsidDel="00000000" w:rsidR="00000000" w:rsidRPr="00000000">
        <w:rPr>
          <w:rtl w:val="0"/>
        </w:rPr>
      </w:r>
    </w:p>
    <w:p w:rsidR="00000000" w:rsidDel="00000000" w:rsidP="00000000" w:rsidRDefault="00000000" w:rsidRPr="00000000" w14:paraId="0000025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rtl w:val="0"/>
        </w:rPr>
        <w:t xml:space="preserve">Implementar el Manual de Alimentación Integral Saludable (MAIS) entre la comunidad educativa así como de quienes expidan y ofrezcan servicios de alimentos y bebidas dentro y fuera del plantel.</w:t>
      </w:r>
      <w:r w:rsidDel="00000000" w:rsidR="00000000" w:rsidRPr="00000000">
        <w:rPr>
          <w:rtl w:val="0"/>
        </w:rPr>
      </w:r>
    </w:p>
    <w:p w:rsidR="00000000" w:rsidDel="00000000" w:rsidP="00000000" w:rsidRDefault="00000000" w:rsidRPr="00000000" w14:paraId="0000025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Generar material con base en los recursos propios que cuente cada plantel.</w:t>
      </w:r>
      <w:r w:rsidDel="00000000" w:rsidR="00000000" w:rsidRPr="00000000">
        <w:rPr>
          <w:rtl w:val="0"/>
        </w:rPr>
      </w:r>
    </w:p>
    <w:p w:rsidR="00000000" w:rsidDel="00000000" w:rsidP="00000000" w:rsidRDefault="00000000" w:rsidRPr="00000000" w14:paraId="0000025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Difundir el material que llegue a la Comisión.</w:t>
      </w:r>
      <w:r w:rsidDel="00000000" w:rsidR="00000000" w:rsidRPr="00000000">
        <w:rPr>
          <w:rtl w:val="0"/>
        </w:rPr>
      </w:r>
    </w:p>
    <w:p w:rsidR="00000000" w:rsidDel="00000000" w:rsidP="00000000" w:rsidRDefault="00000000" w:rsidRPr="00000000" w14:paraId="0000025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Proponer actividades, proyectos y acciones desde la Comisión.</w:t>
      </w:r>
      <w:r w:rsidDel="00000000" w:rsidR="00000000" w:rsidRPr="00000000">
        <w:rPr>
          <w:rtl w:val="0"/>
        </w:rPr>
      </w:r>
    </w:p>
    <w:p w:rsidR="00000000" w:rsidDel="00000000" w:rsidP="00000000" w:rsidRDefault="00000000" w:rsidRPr="00000000" w14:paraId="0000025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Motivar la participación de estudiantes en las actividades que se realicen desde la Comisión.</w:t>
      </w:r>
      <w:r w:rsidDel="00000000" w:rsidR="00000000" w:rsidRPr="00000000">
        <w:rPr>
          <w:rtl w:val="0"/>
        </w:rPr>
      </w:r>
    </w:p>
    <w:p w:rsidR="00000000" w:rsidDel="00000000" w:rsidP="00000000" w:rsidRDefault="00000000" w:rsidRPr="00000000" w14:paraId="0000026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Colaborar en cualquier otra actividad que sea necesaria para el buen funcionamiento de la Comisión y en beneficio de la comunidad escolar.</w:t>
      </w:r>
    </w:p>
    <w:p w:rsidR="00000000" w:rsidDel="00000000" w:rsidP="00000000" w:rsidRDefault="00000000" w:rsidRPr="00000000" w14:paraId="0000026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Identificar jóvenes y adolescentes que se encuentren en condiciones de riesgo de desnutrición, sobrepeso, obesidad y cualquier enfermedad que de ella derive.</w:t>
      </w:r>
    </w:p>
    <w:p w:rsidR="00000000" w:rsidDel="00000000" w:rsidP="00000000" w:rsidRDefault="00000000" w:rsidRPr="00000000" w14:paraId="0000026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Solicitar la vinculación de jóvenes y adolescentes que se encuentren en condiciones de riesgo de desnutrición, sobrepeso, obesidad y cualquier enfermedad que de ella derive identificados con las instituciones </w:t>
      </w:r>
      <w:r w:rsidDel="00000000" w:rsidR="00000000" w:rsidRPr="00000000">
        <w:rPr>
          <w:rFonts w:ascii="Montserrat" w:cs="Montserrat" w:eastAsia="Montserrat" w:hAnsi="Montserrat"/>
          <w:rtl w:val="0"/>
        </w:rPr>
        <w:t xml:space="preserve">correspondientes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w:t>
      </w:r>
    </w:p>
    <w:p w:rsidR="00000000" w:rsidDel="00000000" w:rsidP="00000000" w:rsidRDefault="00000000" w:rsidRPr="00000000" w14:paraId="0000026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Detectar a jóvenes y adolescentes destacados en disciplinas deportivas.</w:t>
      </w:r>
    </w:p>
    <w:p w:rsidR="00000000" w:rsidDel="00000000" w:rsidP="00000000" w:rsidRDefault="00000000" w:rsidRPr="00000000" w14:paraId="000002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Solicitar la vinculación de jóvenes y adolescentes destacados en disciplinas deportivas.</w:t>
      </w:r>
    </w:p>
    <w:p w:rsidR="00000000" w:rsidDel="00000000" w:rsidP="00000000" w:rsidRDefault="00000000" w:rsidRPr="00000000" w14:paraId="0000026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Entregar la documentación necesaria a padres, madres, tutores o personas cuidadoras para que las y los estudiantes puedan participar como replicador(a)s dentro de esta comisión, con base en las necesidades del plantel.</w:t>
      </w:r>
    </w:p>
    <w:p w:rsidR="00000000" w:rsidDel="00000000" w:rsidP="00000000" w:rsidRDefault="00000000" w:rsidRPr="00000000" w14:paraId="0000026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Entregar la documentación necesaria a padres, madres, tutores o personas cuidadoras para que las y los estudiantes puedan participar en actividades fuera del plantel cuando </w:t>
      </w:r>
      <w:r w:rsidDel="00000000" w:rsidR="00000000" w:rsidRPr="00000000">
        <w:rPr>
          <w:rFonts w:ascii="Montserrat" w:cs="Montserrat" w:eastAsia="Montserrat" w:hAnsi="Montserrat"/>
          <w:rtl w:val="0"/>
        </w:rPr>
        <w:t xml:space="preserve">sea</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necesario.</w:t>
      </w:r>
    </w:p>
    <w:p w:rsidR="00000000" w:rsidDel="00000000" w:rsidP="00000000" w:rsidRDefault="00000000" w:rsidRPr="00000000" w14:paraId="0000026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Entregar la documentación necesaria a las autoridades educativas para el uso de los servicios e instalaciones externas al plantel.</w:t>
      </w:r>
    </w:p>
    <w:p w:rsidR="00000000" w:rsidDel="00000000" w:rsidP="00000000" w:rsidRDefault="00000000" w:rsidRPr="00000000" w14:paraId="0000026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todas las acciones, </w:t>
      </w:r>
      <w:r w:rsidDel="00000000" w:rsidR="00000000" w:rsidRPr="00000000">
        <w:rPr>
          <w:rFonts w:ascii="Montserrat" w:cs="Montserrat" w:eastAsia="Montserrat" w:hAnsi="Montserrat"/>
          <w:rtl w:val="0"/>
        </w:rPr>
        <w:t xml:space="preserve">proyectos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y actividades, que sean solicitadas por la autoridad educativa.</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Replicador(a)</w:t>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superscript"/>
        </w:rPr>
        <w:footnoteReference w:customMarkFollows="0" w:id="1"/>
      </w:r>
      <w:r w:rsidDel="00000000" w:rsidR="00000000" w:rsidRPr="00000000">
        <w:rPr>
          <w:rtl w:val="0"/>
        </w:rPr>
      </w:r>
    </w:p>
    <w:p w:rsidR="00000000" w:rsidDel="00000000" w:rsidP="00000000" w:rsidRDefault="00000000" w:rsidRPr="00000000" w14:paraId="0000026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Acudir a los talleres de formación, capacitación y actualización que la autoridad educativa les convoque.</w:t>
      </w:r>
      <w:r w:rsidDel="00000000" w:rsidR="00000000" w:rsidRPr="00000000">
        <w:rPr>
          <w:rtl w:val="0"/>
        </w:rPr>
      </w:r>
    </w:p>
    <w:p w:rsidR="00000000" w:rsidDel="00000000" w:rsidP="00000000" w:rsidRDefault="00000000" w:rsidRPr="00000000" w14:paraId="0000026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las jornadas, talleres, actividades y proyectos de activación física, prácticas deportivas, alimentación saludable y nutritiva, hidratación adecuada, prevención, educación y concientización de la desnutrición, </w:t>
      </w:r>
      <w:r w:rsidDel="00000000" w:rsidR="00000000" w:rsidRPr="00000000">
        <w:rPr>
          <w:rFonts w:ascii="Montserrat" w:cs="Montserrat" w:eastAsia="Montserrat" w:hAnsi="Montserrat"/>
          <w:rtl w:val="0"/>
        </w:rPr>
        <w:t xml:space="preserve">sobrepeso, obesidad</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y las enfermedades que estás deriven.</w:t>
      </w:r>
      <w:r w:rsidDel="00000000" w:rsidR="00000000" w:rsidRPr="00000000">
        <w:rPr>
          <w:rtl w:val="0"/>
        </w:rPr>
      </w:r>
    </w:p>
    <w:p w:rsidR="00000000" w:rsidDel="00000000" w:rsidP="00000000" w:rsidRDefault="00000000" w:rsidRPr="00000000" w14:paraId="0000026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Socializar el Manual de Alimentación Integral Saludable (MAIS) entre la comunidad educativa.</w:t>
      </w:r>
      <w:r w:rsidDel="00000000" w:rsidR="00000000" w:rsidRPr="00000000">
        <w:rPr>
          <w:rtl w:val="0"/>
        </w:rPr>
      </w:r>
    </w:p>
    <w:p w:rsidR="00000000" w:rsidDel="00000000" w:rsidP="00000000" w:rsidRDefault="00000000" w:rsidRPr="00000000" w14:paraId="0000026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Difundir el material que llegue a la Comisión.</w:t>
      </w:r>
      <w:r w:rsidDel="00000000" w:rsidR="00000000" w:rsidRPr="00000000">
        <w:rPr>
          <w:rtl w:val="0"/>
        </w:rPr>
      </w:r>
    </w:p>
    <w:p w:rsidR="00000000" w:rsidDel="00000000" w:rsidP="00000000" w:rsidRDefault="00000000" w:rsidRPr="00000000" w14:paraId="0000026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Compartir la información recibida desde los talleres de formación, capacitación y actualización a la comunidad escolar.</w:t>
      </w:r>
      <w:r w:rsidDel="00000000" w:rsidR="00000000" w:rsidRPr="00000000">
        <w:rPr>
          <w:rtl w:val="0"/>
        </w:rPr>
      </w:r>
    </w:p>
    <w:p w:rsidR="00000000" w:rsidDel="00000000" w:rsidP="00000000" w:rsidRDefault="00000000" w:rsidRPr="00000000" w14:paraId="0000026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Motivar la participación de estudiantes en las actividades que se realicen desde la Comisión.</w:t>
      </w:r>
      <w:r w:rsidDel="00000000" w:rsidR="00000000" w:rsidRPr="00000000">
        <w:rPr>
          <w:rtl w:val="0"/>
        </w:rPr>
      </w:r>
    </w:p>
    <w:p w:rsidR="00000000" w:rsidDel="00000000" w:rsidP="00000000" w:rsidRDefault="00000000" w:rsidRPr="00000000" w14:paraId="0000027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Colaborar en cualquier otra actividad que sea necesaria para el buen funcionamiento </w:t>
      </w:r>
      <w:r w:rsidDel="00000000" w:rsidR="00000000" w:rsidRPr="00000000">
        <w:rPr>
          <w:rFonts w:ascii="Montserrat" w:cs="Montserrat" w:eastAsia="Montserrat" w:hAnsi="Montserrat"/>
          <w:rtl w:val="0"/>
        </w:rPr>
        <w:t xml:space="preserve">de la comisión</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y en beneficio de la comunidad escolar.</w:t>
      </w:r>
    </w:p>
    <w:p w:rsidR="00000000" w:rsidDel="00000000" w:rsidP="00000000" w:rsidRDefault="00000000" w:rsidRPr="00000000" w14:paraId="0000027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todas las acciones, proyecto y actividades, que sean solicitadas </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Monitor(a)</w:t>
      </w:r>
    </w:p>
    <w:p w:rsidR="00000000" w:rsidDel="00000000" w:rsidP="00000000" w:rsidRDefault="00000000" w:rsidRPr="00000000" w14:paraId="0000027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Acudir a los talleres de formación, capacitación y actualización que la autoridad educativa les convoque.</w:t>
      </w:r>
      <w:r w:rsidDel="00000000" w:rsidR="00000000" w:rsidRPr="00000000">
        <w:rPr>
          <w:rtl w:val="0"/>
        </w:rPr>
      </w:r>
    </w:p>
    <w:p w:rsidR="00000000" w:rsidDel="00000000" w:rsidP="00000000" w:rsidRDefault="00000000" w:rsidRPr="00000000" w14:paraId="0000027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las jornadas, talleres, actividades y proyectos de activación física, prácticas deportivas, alimentación saludable y nutritiva, hidratación adecuada, prevención, educación y concientización de la desnutrición, </w:t>
      </w:r>
      <w:r w:rsidDel="00000000" w:rsidR="00000000" w:rsidRPr="00000000">
        <w:rPr>
          <w:rFonts w:ascii="Montserrat" w:cs="Montserrat" w:eastAsia="Montserrat" w:hAnsi="Montserrat"/>
          <w:rtl w:val="0"/>
        </w:rPr>
        <w:t xml:space="preserve">sobrepeso, obesidad</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y las enfermedades que estás deriven.</w:t>
      </w:r>
      <w:r w:rsidDel="00000000" w:rsidR="00000000" w:rsidRPr="00000000">
        <w:rPr>
          <w:rtl w:val="0"/>
        </w:rPr>
      </w:r>
    </w:p>
    <w:p w:rsidR="00000000" w:rsidDel="00000000" w:rsidP="00000000" w:rsidRDefault="00000000" w:rsidRPr="00000000" w14:paraId="0000027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Difundir el material que llegue a la Comisión.</w:t>
      </w:r>
      <w:r w:rsidDel="00000000" w:rsidR="00000000" w:rsidRPr="00000000">
        <w:rPr>
          <w:rtl w:val="0"/>
        </w:rPr>
      </w:r>
    </w:p>
    <w:p w:rsidR="00000000" w:rsidDel="00000000" w:rsidP="00000000" w:rsidRDefault="00000000" w:rsidRPr="00000000" w14:paraId="0000027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Colaborar en cualquier otra actividad que sea necesaria para el buen funcionamiento de la Comisión y en beneficio de la comunidad escolar.</w:t>
      </w:r>
    </w:p>
    <w:p w:rsidR="00000000" w:rsidDel="00000000" w:rsidP="00000000" w:rsidRDefault="00000000" w:rsidRPr="00000000" w14:paraId="0000027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Identificar jóvenes y adolescentes que se encuentren en condiciones de riesgo de desnutrición, sobrepeso, obesidad y cualquier enfermedad que de ella derive.</w:t>
      </w:r>
    </w:p>
    <w:p w:rsidR="00000000" w:rsidDel="00000000" w:rsidP="00000000" w:rsidRDefault="00000000" w:rsidRPr="00000000" w14:paraId="0000027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Ser el primer </w:t>
      </w:r>
      <w:r w:rsidDel="00000000" w:rsidR="00000000" w:rsidRPr="00000000">
        <w:rPr>
          <w:rFonts w:ascii="Montserrat" w:cs="Montserrat" w:eastAsia="Montserrat" w:hAnsi="Montserrat"/>
          <w:rtl w:val="0"/>
        </w:rPr>
        <w:t xml:space="preserve">vínculo</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de contacto con los casos jóvenes y adolescentes que se encuentren en condiciones de riesgo de desnutrición, sobrepeso, obesidad y cualquier enfermedad que de ella derive.</w:t>
      </w:r>
    </w:p>
    <w:p w:rsidR="00000000" w:rsidDel="00000000" w:rsidP="00000000" w:rsidRDefault="00000000" w:rsidRPr="00000000" w14:paraId="0000027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todas las acciones, </w:t>
      </w:r>
      <w:r w:rsidDel="00000000" w:rsidR="00000000" w:rsidRPr="00000000">
        <w:rPr>
          <w:rFonts w:ascii="Montserrat" w:cs="Montserrat" w:eastAsia="Montserrat" w:hAnsi="Montserrat"/>
          <w:rtl w:val="0"/>
        </w:rPr>
        <w:t xml:space="preserve">proyectos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y actividades, que sean solicitadas por la autoridad educativa.</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Auxiliar</w:t>
      </w:r>
    </w:p>
    <w:p w:rsidR="00000000" w:rsidDel="00000000" w:rsidP="00000000" w:rsidRDefault="00000000" w:rsidRPr="00000000" w14:paraId="0000027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todas las actividades que la </w:t>
      </w:r>
      <w:r w:rsidDel="00000000" w:rsidR="00000000" w:rsidRPr="00000000">
        <w:rPr>
          <w:rFonts w:ascii="Montserrat" w:cs="Montserrat" w:eastAsia="Montserrat" w:hAnsi="Montserrat"/>
          <w:b w:val="0"/>
          <w:i w:val="1"/>
          <w:smallCaps w:val="0"/>
          <w:strike w:val="0"/>
          <w:color w:val="000000"/>
          <w:sz w:val="22"/>
          <w:szCs w:val="22"/>
          <w:u w:val="none"/>
          <w:shd w:fill="auto" w:val="clear"/>
          <w:rtl w:val="0"/>
        </w:rPr>
        <w:t xml:space="preserve">Comisión de Activación física, deporte, alimentación saludable y nutritiva </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les convoque.</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72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7F">
      <w:pPr>
        <w:tabs>
          <w:tab w:val="left" w:leader="none" w:pos="7655"/>
        </w:tabs>
        <w:spacing w:after="0" w:line="360" w:lineRule="auto"/>
        <w:jc w:val="center"/>
        <w:rPr>
          <w:rFonts w:ascii="Montserrat" w:cs="Montserrat" w:eastAsia="Montserrat" w:hAnsi="Montserrat"/>
        </w:rPr>
      </w:pPr>
      <w:r w:rsidDel="00000000" w:rsidR="00000000" w:rsidRPr="00000000">
        <w:rPr>
          <w:rFonts w:ascii="Montserrat" w:cs="Montserrat" w:eastAsia="Montserrat" w:hAnsi="Montserrat"/>
          <w:b w:val="1"/>
          <w:rtl w:val="0"/>
        </w:rPr>
        <w:t xml:space="preserve">COMISIÓN DE ARTE Y CULTURA</w:t>
      </w:r>
      <w:r w:rsidDel="00000000" w:rsidR="00000000" w:rsidRPr="00000000">
        <w:rPr>
          <w:rtl w:val="0"/>
        </w:rPr>
      </w:r>
    </w:p>
    <w:p w:rsidR="00000000" w:rsidDel="00000000" w:rsidP="00000000" w:rsidRDefault="00000000" w:rsidRPr="00000000" w14:paraId="00000280">
      <w:pPr>
        <w:tabs>
          <w:tab w:val="left" w:leader="none" w:pos="7655"/>
        </w:tabs>
        <w:spacing w:after="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La </w:t>
      </w:r>
      <w:r w:rsidDel="00000000" w:rsidR="00000000" w:rsidRPr="00000000">
        <w:rPr>
          <w:rFonts w:ascii="Montserrat" w:cs="Montserrat" w:eastAsia="Montserrat" w:hAnsi="Montserrat"/>
          <w:i w:val="1"/>
          <w:rtl w:val="0"/>
        </w:rPr>
        <w:t xml:space="preserve">Comisión de Arte y cultura</w:t>
      </w:r>
      <w:r w:rsidDel="00000000" w:rsidR="00000000" w:rsidRPr="00000000">
        <w:rPr>
          <w:rFonts w:ascii="Montserrat" w:cs="Montserrat" w:eastAsia="Montserrat" w:hAnsi="Montserrat"/>
          <w:b w:val="1"/>
          <w:i w:val="1"/>
          <w:rtl w:val="0"/>
        </w:rPr>
        <w:t xml:space="preserve"> </w:t>
      </w:r>
      <w:r w:rsidDel="00000000" w:rsidR="00000000" w:rsidRPr="00000000">
        <w:rPr>
          <w:rFonts w:ascii="Montserrat" w:cs="Montserrat" w:eastAsia="Montserrat" w:hAnsi="Montserrat"/>
          <w:rtl w:val="0"/>
        </w:rPr>
        <w:t xml:space="preserve">es la encargada de promover los conocimientos, habilidades, aptitudes, actitudes y competencias profesionales, a través de la promoción, la creación y difusión artística, el arte y las culturas para impulsar el aprecio, el conocimiento y enseñanza de la pluralidad étnica, cultural y lingüística de la nación, el diálogo e intercambio intercultural sobre la base de equidad y respeto mutuo; así como fomentar el amor a la Patria, el aprecio por sus culturas, el conocimiento  o de su historia y el compromiso con los valores, las instituciones nacionales la valoración de las tradiciones y particularidades culturales de las diversas regiones del país.</w:t>
      </w:r>
    </w:p>
    <w:p w:rsidR="00000000" w:rsidDel="00000000" w:rsidP="00000000" w:rsidRDefault="00000000" w:rsidRPr="00000000" w14:paraId="00000281">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82">
      <w:pPr>
        <w:tabs>
          <w:tab w:val="left" w:leader="none" w:pos="7655"/>
        </w:tabs>
        <w:spacing w:after="0" w:line="36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Objetivo general</w:t>
      </w:r>
    </w:p>
    <w:p w:rsidR="00000000" w:rsidDel="00000000" w:rsidP="00000000" w:rsidRDefault="00000000" w:rsidRPr="00000000" w14:paraId="00000283">
      <w:pPr>
        <w:tabs>
          <w:tab w:val="left" w:leader="none" w:pos="7655"/>
        </w:tabs>
        <w:spacing w:after="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Realizar acciones que promuevan las expresiones artísticas, el arte y la cultura.</w:t>
      </w:r>
    </w:p>
    <w:p w:rsidR="00000000" w:rsidDel="00000000" w:rsidP="00000000" w:rsidRDefault="00000000" w:rsidRPr="00000000" w14:paraId="00000284">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85">
      <w:pPr>
        <w:tabs>
          <w:tab w:val="left" w:leader="none" w:pos="7655"/>
        </w:tabs>
        <w:spacing w:after="0" w:line="36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Objetivos específicos</w:t>
      </w:r>
    </w:p>
    <w:p w:rsidR="00000000" w:rsidDel="00000000" w:rsidP="00000000" w:rsidRDefault="00000000" w:rsidRPr="00000000" w14:paraId="000002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284"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Colaborar con instituciones que tengan como objetivo la promoción, creación, y difusión de expresiones artísticas, el arte y las culturas.</w:t>
      </w:r>
    </w:p>
    <w:p w:rsidR="00000000" w:rsidDel="00000000" w:rsidP="00000000" w:rsidRDefault="00000000" w:rsidRPr="00000000" w14:paraId="000002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284"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Realizar jornadas, talleres, actividades y proyectos para la promoción, creación, y difusión de expresiones artísticas, el arte y las culturas.</w:t>
      </w:r>
    </w:p>
    <w:p w:rsidR="00000000" w:rsidDel="00000000" w:rsidP="00000000" w:rsidRDefault="00000000" w:rsidRPr="00000000" w14:paraId="000002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284"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Identificar a jóvenes y adolescentes con habilidades o competencias artísticas y conocimientos sobre el arte y la cultura.</w:t>
      </w:r>
    </w:p>
    <w:p w:rsidR="00000000" w:rsidDel="00000000" w:rsidP="00000000" w:rsidRDefault="00000000" w:rsidRPr="00000000" w14:paraId="000002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284"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Vincular a jóvenes y adolescentes con habilidades o competencias artísticas y conocimientos sobre el arte y la cultura a las instituciones correspondiente.</w:t>
      </w:r>
    </w:p>
    <w:p w:rsidR="00000000" w:rsidDel="00000000" w:rsidP="00000000" w:rsidRDefault="00000000" w:rsidRPr="00000000" w14:paraId="000002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284"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Dar seguimiento institucional a jóvenes y adolescentes con habilidades o competencias artísticas y conocimientos sobre el arte y la cultura.</w:t>
      </w:r>
    </w:p>
    <w:p w:rsidR="00000000" w:rsidDel="00000000" w:rsidP="00000000" w:rsidRDefault="00000000" w:rsidRPr="00000000" w14:paraId="000002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284"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Realizar acciones de colaboración, coordinación y cooperación en materia </w:t>
      </w:r>
      <w:r w:rsidDel="00000000" w:rsidR="00000000" w:rsidRPr="00000000">
        <w:rPr>
          <w:rFonts w:ascii="Montserrat" w:cs="Montserrat" w:eastAsia="Montserrat" w:hAnsi="Montserrat"/>
          <w:rtl w:val="0"/>
        </w:rPr>
        <w:t xml:space="preserve">de promoción</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creación, y difusión de expresiones artísticas, el arte y las culturas.</w:t>
      </w:r>
    </w:p>
    <w:p w:rsidR="00000000" w:rsidDel="00000000" w:rsidP="00000000" w:rsidRDefault="00000000" w:rsidRPr="00000000" w14:paraId="000002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284"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Solicitar el apoyo de las autoridades educativas para que los espacios externos al plantel puedan ser utilizados a través de la promoción, creación, y difusión de expresiones artísticas, el arte y las culturas.</w:t>
      </w:r>
    </w:p>
    <w:p w:rsidR="00000000" w:rsidDel="00000000" w:rsidP="00000000" w:rsidRDefault="00000000" w:rsidRPr="00000000" w14:paraId="000002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284"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Solicitar el apoyo de las autoridades educativas para que jóvenes y adolescentes puedan asistir a eventos artísticos, del arte y la cultura.</w:t>
      </w:r>
    </w:p>
    <w:p w:rsidR="00000000" w:rsidDel="00000000" w:rsidP="00000000" w:rsidRDefault="00000000" w:rsidRPr="00000000" w14:paraId="000002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284"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las mesas de trabajos que se les solicite.</w:t>
      </w:r>
    </w:p>
    <w:p w:rsidR="00000000" w:rsidDel="00000000" w:rsidP="00000000" w:rsidRDefault="00000000" w:rsidRPr="00000000" w14:paraId="000002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284"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todas las acciones, </w:t>
      </w:r>
      <w:r w:rsidDel="00000000" w:rsidR="00000000" w:rsidRPr="00000000">
        <w:rPr>
          <w:rFonts w:ascii="Montserrat" w:cs="Montserrat" w:eastAsia="Montserrat" w:hAnsi="Montserrat"/>
          <w:rtl w:val="0"/>
        </w:rPr>
        <w:t xml:space="preserve">proyectos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y actividades, que sean solicitadas por la autoridad educativa.</w:t>
      </w:r>
    </w:p>
    <w:p w:rsidR="00000000" w:rsidDel="00000000" w:rsidP="00000000" w:rsidRDefault="00000000" w:rsidRPr="00000000" w14:paraId="00000290">
      <w:pPr>
        <w:tabs>
          <w:tab w:val="left" w:leader="none" w:pos="7655"/>
        </w:tabs>
        <w:spacing w:after="0" w:line="36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Integrantes</w:t>
      </w:r>
      <w:r w:rsidDel="00000000" w:rsidR="00000000" w:rsidRPr="00000000">
        <w:rPr>
          <w:rtl w:val="0"/>
        </w:rPr>
      </w:r>
    </w:p>
    <w:p w:rsidR="00000000" w:rsidDel="00000000" w:rsidP="00000000" w:rsidRDefault="00000000" w:rsidRPr="00000000" w14:paraId="00000291">
      <w:pPr>
        <w:tabs>
          <w:tab w:val="left" w:leader="none" w:pos="7655"/>
        </w:tabs>
        <w:spacing w:after="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La comisión </w:t>
      </w:r>
      <w:r w:rsidDel="00000000" w:rsidR="00000000" w:rsidRPr="00000000">
        <w:rPr>
          <w:rFonts w:ascii="Montserrat" w:cs="Montserrat" w:eastAsia="Montserrat" w:hAnsi="Montserrat"/>
          <w:b w:val="1"/>
          <w:rtl w:val="0"/>
        </w:rPr>
        <w:t xml:space="preserve">de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arte y cultura </w:t>
      </w:r>
      <w:r w:rsidDel="00000000" w:rsidR="00000000" w:rsidRPr="00000000">
        <w:rPr>
          <w:rFonts w:ascii="Montserrat" w:cs="Montserrat" w:eastAsia="Montserrat" w:hAnsi="Montserrat"/>
          <w:rtl w:val="0"/>
        </w:rPr>
        <w:t xml:space="preserve">deberá contar con las siguientes figuras y cada una deberá estar integrada al menos de una persona:</w:t>
      </w:r>
    </w:p>
    <w:p w:rsidR="00000000" w:rsidDel="00000000" w:rsidP="00000000" w:rsidRDefault="00000000" w:rsidRPr="00000000" w14:paraId="0000029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Comisionad(a) Promotor(a)</w:t>
      </w:r>
    </w:p>
    <w:p w:rsidR="00000000" w:rsidDel="00000000" w:rsidP="00000000" w:rsidRDefault="00000000" w:rsidRPr="00000000" w14:paraId="0000029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Orientador(a)</w:t>
      </w:r>
    </w:p>
    <w:p w:rsidR="00000000" w:rsidDel="00000000" w:rsidP="00000000" w:rsidRDefault="00000000" w:rsidRPr="00000000" w14:paraId="0000029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Replicador(a)</w:t>
      </w:r>
    </w:p>
    <w:p w:rsidR="00000000" w:rsidDel="00000000" w:rsidP="00000000" w:rsidRDefault="00000000" w:rsidRPr="00000000" w14:paraId="0000029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Monitor(a)</w:t>
      </w:r>
    </w:p>
    <w:p w:rsidR="00000000" w:rsidDel="00000000" w:rsidP="00000000" w:rsidRDefault="00000000" w:rsidRPr="00000000" w14:paraId="0000029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Auxiliar</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Funciones</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Comisionad(a) Promotor(a)</w:t>
      </w:r>
    </w:p>
    <w:p w:rsidR="00000000" w:rsidDel="00000000" w:rsidP="00000000" w:rsidRDefault="00000000" w:rsidRPr="00000000" w14:paraId="0000029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Estar a cargo de la Comisión de Arte y </w:t>
      </w:r>
      <w:r w:rsidDel="00000000" w:rsidR="00000000" w:rsidRPr="00000000">
        <w:rPr>
          <w:rFonts w:ascii="Montserrat" w:cs="Montserrat" w:eastAsia="Montserrat" w:hAnsi="Montserrat"/>
          <w:rtl w:val="0"/>
        </w:rPr>
        <w:t xml:space="preserve">Cultura</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w:t>
      </w:r>
    </w:p>
    <w:p w:rsidR="00000000" w:rsidDel="00000000" w:rsidP="00000000" w:rsidRDefault="00000000" w:rsidRPr="00000000" w14:paraId="0000029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las sesiones del Consejo de Construcción de Paz Escolar (COPAZE).</w:t>
      </w:r>
      <w:r w:rsidDel="00000000" w:rsidR="00000000" w:rsidRPr="00000000">
        <w:rPr>
          <w:rtl w:val="0"/>
        </w:rPr>
      </w:r>
    </w:p>
    <w:p w:rsidR="00000000" w:rsidDel="00000000" w:rsidP="00000000" w:rsidRDefault="00000000" w:rsidRPr="00000000" w14:paraId="0000029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Representar la comisión ante las autoridades escolares y educativas.</w:t>
      </w:r>
      <w:r w:rsidDel="00000000" w:rsidR="00000000" w:rsidRPr="00000000">
        <w:rPr>
          <w:rtl w:val="0"/>
        </w:rPr>
      </w:r>
    </w:p>
    <w:p w:rsidR="00000000" w:rsidDel="00000000" w:rsidP="00000000" w:rsidRDefault="00000000" w:rsidRPr="00000000" w14:paraId="0000029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Colaborar con las instituciones, dependencias y autoridades a las que la autoridad educativa les convoque.</w:t>
      </w:r>
      <w:r w:rsidDel="00000000" w:rsidR="00000000" w:rsidRPr="00000000">
        <w:rPr>
          <w:rtl w:val="0"/>
        </w:rPr>
      </w:r>
    </w:p>
    <w:p w:rsidR="00000000" w:rsidDel="00000000" w:rsidP="00000000" w:rsidRDefault="00000000" w:rsidRPr="00000000" w14:paraId="0000029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Acudir a los talleres de formación, capacitación y actualización que la autoridad educativa les convoque.</w:t>
      </w:r>
      <w:r w:rsidDel="00000000" w:rsidR="00000000" w:rsidRPr="00000000">
        <w:rPr>
          <w:rtl w:val="0"/>
        </w:rPr>
      </w:r>
    </w:p>
    <w:p w:rsidR="00000000" w:rsidDel="00000000" w:rsidP="00000000" w:rsidRDefault="00000000" w:rsidRPr="00000000" w14:paraId="0000029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Presentar un plan de trabajo de la </w:t>
      </w:r>
      <w:r w:rsidDel="00000000" w:rsidR="00000000" w:rsidRPr="00000000">
        <w:rPr>
          <w:rFonts w:ascii="Montserrat" w:cs="Montserrat" w:eastAsia="Montserrat" w:hAnsi="Montserrat"/>
          <w:b w:val="0"/>
          <w:i w:val="1"/>
          <w:smallCaps w:val="0"/>
          <w:strike w:val="0"/>
          <w:color w:val="000000"/>
          <w:sz w:val="22"/>
          <w:szCs w:val="22"/>
          <w:u w:val="none"/>
          <w:shd w:fill="auto" w:val="clear"/>
          <w:rtl w:val="0"/>
        </w:rPr>
        <w:t xml:space="preserve">Comisión de Arte y cultura.</w:t>
      </w:r>
      <w:r w:rsidDel="00000000" w:rsidR="00000000" w:rsidRPr="00000000">
        <w:rPr>
          <w:rtl w:val="0"/>
        </w:rPr>
      </w:r>
    </w:p>
    <w:p w:rsidR="00000000" w:rsidDel="00000000" w:rsidP="00000000" w:rsidRDefault="00000000" w:rsidRPr="00000000" w14:paraId="000002A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Dar seguimiento al plan de trabajo de la Comisión.</w:t>
      </w:r>
      <w:r w:rsidDel="00000000" w:rsidR="00000000" w:rsidRPr="00000000">
        <w:rPr>
          <w:rtl w:val="0"/>
        </w:rPr>
      </w:r>
    </w:p>
    <w:p w:rsidR="00000000" w:rsidDel="00000000" w:rsidP="00000000" w:rsidRDefault="00000000" w:rsidRPr="00000000" w14:paraId="000002A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Cumplir los acuerdos y actividades aprobados por las sesiones del Consejo. </w:t>
      </w:r>
    </w:p>
    <w:p w:rsidR="00000000" w:rsidDel="00000000" w:rsidP="00000000" w:rsidRDefault="00000000" w:rsidRPr="00000000" w14:paraId="000002A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Dar a conocer al consejo los informes parciales y final del plan de trabajo de la Comisión.</w:t>
      </w:r>
    </w:p>
    <w:p w:rsidR="00000000" w:rsidDel="00000000" w:rsidP="00000000" w:rsidRDefault="00000000" w:rsidRPr="00000000" w14:paraId="000002A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Dar a conocer al Consejo, en su caso, el uso de los recursos de que disponga.</w:t>
      </w:r>
    </w:p>
    <w:p w:rsidR="00000000" w:rsidDel="00000000" w:rsidP="00000000" w:rsidRDefault="00000000" w:rsidRPr="00000000" w14:paraId="000002A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Dirigir y coordinar cualquier otra actividad que sea necesaria para el buen funcionamiento de la Comisión y en beneficio de la comunidad escolar.</w:t>
      </w:r>
    </w:p>
    <w:p w:rsidR="00000000" w:rsidDel="00000000" w:rsidP="00000000" w:rsidRDefault="00000000" w:rsidRPr="00000000" w14:paraId="000002A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Entregar informes a las autoridades educativas sobre la Comisión.</w:t>
      </w:r>
    </w:p>
    <w:p w:rsidR="00000000" w:rsidDel="00000000" w:rsidP="00000000" w:rsidRDefault="00000000" w:rsidRPr="00000000" w14:paraId="000002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Identificar jóvenes y adolescentes con habilidades o competencias artísticas y conocimientos sobre el arte y la cultura.</w:t>
      </w:r>
    </w:p>
    <w:p w:rsidR="00000000" w:rsidDel="00000000" w:rsidP="00000000" w:rsidRDefault="00000000" w:rsidRPr="00000000" w14:paraId="000002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Vincular a jóvenes y adolescentes con habilidades o competencias artísticas y conocimientos sobre el arte y la cultura a las instituciones </w:t>
      </w:r>
      <w:r w:rsidDel="00000000" w:rsidR="00000000" w:rsidRPr="00000000">
        <w:rPr>
          <w:rFonts w:ascii="Montserrat" w:cs="Montserrat" w:eastAsia="Montserrat" w:hAnsi="Montserrat"/>
          <w:rtl w:val="0"/>
        </w:rPr>
        <w:t xml:space="preserve">correspondientes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w:t>
      </w:r>
    </w:p>
    <w:p w:rsidR="00000000" w:rsidDel="00000000" w:rsidP="00000000" w:rsidRDefault="00000000" w:rsidRPr="00000000" w14:paraId="000002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Dar seguimiento institucional a jóvenes y adolescentes con habilidades o competencias artísticas y conocimientos sobre el arte y la cultura.</w:t>
      </w:r>
    </w:p>
    <w:p w:rsidR="00000000" w:rsidDel="00000000" w:rsidP="00000000" w:rsidRDefault="00000000" w:rsidRPr="00000000" w14:paraId="000002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Solicitar el apoyo de las autoridades educativas para que los espacios externos al plantel puedan ser utilizados a través de la promoción, creación, y difusión de expresiones artísticas, el arte y las culturas.</w:t>
      </w:r>
    </w:p>
    <w:p w:rsidR="00000000" w:rsidDel="00000000" w:rsidP="00000000" w:rsidRDefault="00000000" w:rsidRPr="00000000" w14:paraId="000002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Solicitar el apoyo de las autoridades educativas para que jóvenes y adolescentes puedan asistir a eventos artísticos, del arte y la cultura.</w:t>
      </w:r>
    </w:p>
    <w:p w:rsidR="00000000" w:rsidDel="00000000" w:rsidP="00000000" w:rsidRDefault="00000000" w:rsidRPr="00000000" w14:paraId="000002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las mesas de trabajos que se les solicite.</w:t>
      </w:r>
    </w:p>
    <w:p w:rsidR="00000000" w:rsidDel="00000000" w:rsidP="00000000" w:rsidRDefault="00000000" w:rsidRPr="00000000" w14:paraId="000002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todas las acciones, </w:t>
      </w:r>
      <w:r w:rsidDel="00000000" w:rsidR="00000000" w:rsidRPr="00000000">
        <w:rPr>
          <w:rFonts w:ascii="Montserrat" w:cs="Montserrat" w:eastAsia="Montserrat" w:hAnsi="Montserrat"/>
          <w:rtl w:val="0"/>
        </w:rPr>
        <w:t xml:space="preserve">proyectos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y actividades, que sean solicitadas por la autoridad educativa.</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2AE">
      <w:pPr>
        <w:tabs>
          <w:tab w:val="left" w:leader="none" w:pos="7655"/>
        </w:tabs>
        <w:spacing w:after="0" w:line="360" w:lineRule="auto"/>
        <w:ind w:left="426"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Orientador(a)</w:t>
      </w:r>
    </w:p>
    <w:p w:rsidR="00000000" w:rsidDel="00000000" w:rsidP="00000000" w:rsidRDefault="00000000" w:rsidRPr="00000000" w14:paraId="000002A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Colaborar con las instituciones, dependencias y autoridades a las que la autoridad educativa les convoque.</w:t>
      </w:r>
      <w:r w:rsidDel="00000000" w:rsidR="00000000" w:rsidRPr="00000000">
        <w:rPr>
          <w:rtl w:val="0"/>
        </w:rPr>
      </w:r>
    </w:p>
    <w:p w:rsidR="00000000" w:rsidDel="00000000" w:rsidP="00000000" w:rsidRDefault="00000000" w:rsidRPr="00000000" w14:paraId="000002B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Acudir a los talleres de formación, capacitación y actualización que la autoridad educativa les convoque.</w:t>
      </w:r>
      <w:r w:rsidDel="00000000" w:rsidR="00000000" w:rsidRPr="00000000">
        <w:rPr>
          <w:rtl w:val="0"/>
        </w:rPr>
      </w:r>
    </w:p>
    <w:p w:rsidR="00000000" w:rsidDel="00000000" w:rsidP="00000000" w:rsidRDefault="00000000" w:rsidRPr="00000000" w14:paraId="000002B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Realizar jornadas, talleres, actividades y proyectos para la promoción, creación, y difusión de expresiones artísticas, el arte y las culturas.</w:t>
      </w:r>
    </w:p>
    <w:p w:rsidR="00000000" w:rsidDel="00000000" w:rsidP="00000000" w:rsidRDefault="00000000" w:rsidRPr="00000000" w14:paraId="000002B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Generar material con base en los recursos propios que cuente cada plantel.</w:t>
      </w:r>
    </w:p>
    <w:p w:rsidR="00000000" w:rsidDel="00000000" w:rsidP="00000000" w:rsidRDefault="00000000" w:rsidRPr="00000000" w14:paraId="000002B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Difundir el material que llegue a la Comisión.</w:t>
      </w:r>
      <w:r w:rsidDel="00000000" w:rsidR="00000000" w:rsidRPr="00000000">
        <w:rPr>
          <w:rtl w:val="0"/>
        </w:rPr>
      </w:r>
    </w:p>
    <w:p w:rsidR="00000000" w:rsidDel="00000000" w:rsidP="00000000" w:rsidRDefault="00000000" w:rsidRPr="00000000" w14:paraId="000002B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Proponer actividades, proyectos y acciones desde la comisión.</w:t>
      </w:r>
      <w:r w:rsidDel="00000000" w:rsidR="00000000" w:rsidRPr="00000000">
        <w:rPr>
          <w:rtl w:val="0"/>
        </w:rPr>
      </w:r>
    </w:p>
    <w:p w:rsidR="00000000" w:rsidDel="00000000" w:rsidP="00000000" w:rsidRDefault="00000000" w:rsidRPr="00000000" w14:paraId="000002B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Motivar la participación de estudiantes en las actividades que se realicen desde la Comisión.</w:t>
      </w:r>
      <w:r w:rsidDel="00000000" w:rsidR="00000000" w:rsidRPr="00000000">
        <w:rPr>
          <w:rtl w:val="0"/>
        </w:rPr>
      </w:r>
    </w:p>
    <w:p w:rsidR="00000000" w:rsidDel="00000000" w:rsidP="00000000" w:rsidRDefault="00000000" w:rsidRPr="00000000" w14:paraId="000002B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Colaborar en cualquier otra actividad que sea necesaria para el buen funcionamiento de la comisión y en beneficio de la comunidad escolar.</w:t>
      </w:r>
    </w:p>
    <w:p w:rsidR="00000000" w:rsidDel="00000000" w:rsidP="00000000" w:rsidRDefault="00000000" w:rsidRPr="00000000" w14:paraId="000002B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Identificar jóvenes y adolescentes con habilidades o competencias artísticas y conocimientos sobre el arte y la cultura.</w:t>
      </w:r>
    </w:p>
    <w:p w:rsidR="00000000" w:rsidDel="00000000" w:rsidP="00000000" w:rsidRDefault="00000000" w:rsidRPr="00000000" w14:paraId="000002B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Solicitar la vinculación de jóvenes y adolescentes con habilidades o competencias artísticas y conocimientos sobre el arte y la cultura.</w:t>
      </w:r>
    </w:p>
    <w:p w:rsidR="00000000" w:rsidDel="00000000" w:rsidP="00000000" w:rsidRDefault="00000000" w:rsidRPr="00000000" w14:paraId="000002B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Entregar la documentación necesaria a padres, madres, tutores o personas cuidadoras para que las y los estudiantes puedan participar como replicador(a)s dentro de esta comisión, con base en las necesidades del plantel.</w:t>
      </w:r>
    </w:p>
    <w:p w:rsidR="00000000" w:rsidDel="00000000" w:rsidP="00000000" w:rsidRDefault="00000000" w:rsidRPr="00000000" w14:paraId="000002B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Entregar la documentación necesaria a padres, madres, tutores o personas cuidadoras para que las y los estudiantes puedan participar en actividades fuera del plantel cuando </w:t>
      </w:r>
      <w:r w:rsidDel="00000000" w:rsidR="00000000" w:rsidRPr="00000000">
        <w:rPr>
          <w:rFonts w:ascii="Montserrat" w:cs="Montserrat" w:eastAsia="Montserrat" w:hAnsi="Montserrat"/>
          <w:rtl w:val="0"/>
        </w:rPr>
        <w:t xml:space="preserve">sea</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necesario.</w:t>
      </w:r>
    </w:p>
    <w:p w:rsidR="00000000" w:rsidDel="00000000" w:rsidP="00000000" w:rsidRDefault="00000000" w:rsidRPr="00000000" w14:paraId="000002B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Entregar la documentación necesaria a las autoridades educativas para el uso de los servicios e instalaciones externas al plantel.</w:t>
      </w:r>
    </w:p>
    <w:p w:rsidR="00000000" w:rsidDel="00000000" w:rsidP="00000000" w:rsidRDefault="00000000" w:rsidRPr="00000000" w14:paraId="000002B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todas las acciones, </w:t>
      </w:r>
      <w:r w:rsidDel="00000000" w:rsidR="00000000" w:rsidRPr="00000000">
        <w:rPr>
          <w:rFonts w:ascii="Montserrat" w:cs="Montserrat" w:eastAsia="Montserrat" w:hAnsi="Montserrat"/>
          <w:rtl w:val="0"/>
        </w:rPr>
        <w:t xml:space="preserve">proyectos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y actividades, que sean solicitadas por la autoridad educativa.</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firstLine="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Replicador(a)</w:t>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superscript"/>
        </w:rPr>
        <w:footnoteReference w:customMarkFollows="0" w:id="2"/>
      </w:r>
      <w:r w:rsidDel="00000000" w:rsidR="00000000" w:rsidRPr="00000000">
        <w:rPr>
          <w:rtl w:val="0"/>
        </w:rPr>
      </w:r>
    </w:p>
    <w:p w:rsidR="00000000" w:rsidDel="00000000" w:rsidP="00000000" w:rsidRDefault="00000000" w:rsidRPr="00000000" w14:paraId="000002B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Acudir a los talleres de formación, capacitación y actualización que la autoridad educativa les convoque.</w:t>
      </w:r>
      <w:r w:rsidDel="00000000" w:rsidR="00000000" w:rsidRPr="00000000">
        <w:rPr>
          <w:rtl w:val="0"/>
        </w:rPr>
      </w:r>
    </w:p>
    <w:p w:rsidR="00000000" w:rsidDel="00000000" w:rsidP="00000000" w:rsidRDefault="00000000" w:rsidRPr="00000000" w14:paraId="000002C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las jornadas, talleres, actividades y proyectos para la promoción, creación, y difusión de expresiones artísticas, el arte y las culturas.</w:t>
      </w:r>
    </w:p>
    <w:p w:rsidR="00000000" w:rsidDel="00000000" w:rsidP="00000000" w:rsidRDefault="00000000" w:rsidRPr="00000000" w14:paraId="000002C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Difundir el material que llegue a la Comisión.</w:t>
      </w:r>
      <w:r w:rsidDel="00000000" w:rsidR="00000000" w:rsidRPr="00000000">
        <w:rPr>
          <w:rtl w:val="0"/>
        </w:rPr>
      </w:r>
    </w:p>
    <w:p w:rsidR="00000000" w:rsidDel="00000000" w:rsidP="00000000" w:rsidRDefault="00000000" w:rsidRPr="00000000" w14:paraId="000002C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Compartir la información recibida desde los talleres de formación, capacitación y actualización a la comunidad escolar.</w:t>
      </w:r>
      <w:r w:rsidDel="00000000" w:rsidR="00000000" w:rsidRPr="00000000">
        <w:rPr>
          <w:rtl w:val="0"/>
        </w:rPr>
      </w:r>
    </w:p>
    <w:p w:rsidR="00000000" w:rsidDel="00000000" w:rsidP="00000000" w:rsidRDefault="00000000" w:rsidRPr="00000000" w14:paraId="000002C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Motivar la participación de estudiantes en las actividades que se realicen desde la Comisión.</w:t>
      </w:r>
      <w:r w:rsidDel="00000000" w:rsidR="00000000" w:rsidRPr="00000000">
        <w:rPr>
          <w:rtl w:val="0"/>
        </w:rPr>
      </w:r>
    </w:p>
    <w:p w:rsidR="00000000" w:rsidDel="00000000" w:rsidP="00000000" w:rsidRDefault="00000000" w:rsidRPr="00000000" w14:paraId="000002C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Colaborar en cualquier otra actividad que sea necesaria para el buen funcionamiento de la Comisión y en beneficio de la comunidad escolar.</w:t>
      </w:r>
    </w:p>
    <w:p w:rsidR="00000000" w:rsidDel="00000000" w:rsidP="00000000" w:rsidRDefault="00000000" w:rsidRPr="00000000" w14:paraId="000002C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todas las acciones, </w:t>
      </w:r>
      <w:r w:rsidDel="00000000" w:rsidR="00000000" w:rsidRPr="00000000">
        <w:rPr>
          <w:rFonts w:ascii="Montserrat" w:cs="Montserrat" w:eastAsia="Montserrat" w:hAnsi="Montserrat"/>
          <w:rtl w:val="0"/>
        </w:rPr>
        <w:t xml:space="preserve">proyectos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y actividades, que sean solicitadas por la autoridad educativa.</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firstLine="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Monitor(a)</w:t>
      </w:r>
    </w:p>
    <w:p w:rsidR="00000000" w:rsidDel="00000000" w:rsidP="00000000" w:rsidRDefault="00000000" w:rsidRPr="00000000" w14:paraId="000002C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Acudir a los talleres de formación, capacitación y actualización que la autoridad educativa les convoque.</w:t>
      </w:r>
      <w:r w:rsidDel="00000000" w:rsidR="00000000" w:rsidRPr="00000000">
        <w:rPr>
          <w:rtl w:val="0"/>
        </w:rPr>
      </w:r>
    </w:p>
    <w:p w:rsidR="00000000" w:rsidDel="00000000" w:rsidP="00000000" w:rsidRDefault="00000000" w:rsidRPr="00000000" w14:paraId="000002C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las jornadas, talleres, actividades y proyectos para la promoción, creación, y difusión de expresiones artísticas, el arte y las culturas.</w:t>
      </w:r>
    </w:p>
    <w:p w:rsidR="00000000" w:rsidDel="00000000" w:rsidP="00000000" w:rsidRDefault="00000000" w:rsidRPr="00000000" w14:paraId="000002C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Difundir el material que llegue a la Comisión.</w:t>
      </w:r>
      <w:r w:rsidDel="00000000" w:rsidR="00000000" w:rsidRPr="00000000">
        <w:rPr>
          <w:rtl w:val="0"/>
        </w:rPr>
      </w:r>
    </w:p>
    <w:p w:rsidR="00000000" w:rsidDel="00000000" w:rsidP="00000000" w:rsidRDefault="00000000" w:rsidRPr="00000000" w14:paraId="000002C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Colaborar en cualquier otra actividad que sea necesaria para el buen funcionamiento de la comisión y en beneficio de la comunidad escolar.</w:t>
      </w:r>
    </w:p>
    <w:p w:rsidR="00000000" w:rsidDel="00000000" w:rsidP="00000000" w:rsidRDefault="00000000" w:rsidRPr="00000000" w14:paraId="000002C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Identificar jóvenes y adolescentes con habilidades o competencias artísticas y conocimientos sobre el arte y la cultura.</w:t>
      </w:r>
    </w:p>
    <w:p w:rsidR="00000000" w:rsidDel="00000000" w:rsidP="00000000" w:rsidRDefault="00000000" w:rsidRPr="00000000" w14:paraId="000002C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Ser el primer </w:t>
      </w:r>
      <w:r w:rsidDel="00000000" w:rsidR="00000000" w:rsidRPr="00000000">
        <w:rPr>
          <w:rFonts w:ascii="Montserrat" w:cs="Montserrat" w:eastAsia="Montserrat" w:hAnsi="Montserrat"/>
          <w:rtl w:val="0"/>
        </w:rPr>
        <w:t xml:space="preserve">vínculo</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de contacto con los casos jóvenes y adolescentes con habilidades o competencias artísticas y conocimientos sobre el arte y la cultura.</w:t>
      </w:r>
    </w:p>
    <w:p w:rsidR="00000000" w:rsidDel="00000000" w:rsidP="00000000" w:rsidRDefault="00000000" w:rsidRPr="00000000" w14:paraId="000002C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todas las acciones, </w:t>
      </w:r>
      <w:r w:rsidDel="00000000" w:rsidR="00000000" w:rsidRPr="00000000">
        <w:rPr>
          <w:rFonts w:ascii="Montserrat" w:cs="Montserrat" w:eastAsia="Montserrat" w:hAnsi="Montserrat"/>
          <w:rtl w:val="0"/>
        </w:rPr>
        <w:t xml:space="preserve">proyectos</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y actividades, que sean solicitadas por la autoridad educativa.</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firstLine="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Auxiliar</w:t>
      </w:r>
    </w:p>
    <w:p w:rsidR="00000000" w:rsidDel="00000000" w:rsidP="00000000" w:rsidRDefault="00000000" w:rsidRPr="00000000" w14:paraId="000002D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Participar en todas las actividades que la </w:t>
      </w:r>
      <w:r w:rsidDel="00000000" w:rsidR="00000000" w:rsidRPr="00000000">
        <w:rPr>
          <w:rFonts w:ascii="Montserrat" w:cs="Montserrat" w:eastAsia="Montserrat" w:hAnsi="Montserrat"/>
          <w:b w:val="0"/>
          <w:i w:val="1"/>
          <w:smallCaps w:val="0"/>
          <w:strike w:val="0"/>
          <w:color w:val="000000"/>
          <w:sz w:val="22"/>
          <w:szCs w:val="22"/>
          <w:u w:val="none"/>
          <w:shd w:fill="auto" w:val="clear"/>
          <w:rtl w:val="0"/>
        </w:rPr>
        <w:t xml:space="preserve">Comisión de Arte y cultura</w:t>
      </w:r>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 les convoque.</w:t>
      </w: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1"/>
          <w:i w:val="0"/>
          <w:smallCaps w:val="0"/>
          <w:strike w:val="0"/>
          <w:color w:val="000000"/>
          <w:sz w:val="22"/>
          <w:szCs w:val="22"/>
          <w:u w:val="none"/>
          <w:shd w:fill="auto" w:val="clear"/>
        </w:rPr>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17" w:top="1843" w:left="1701" w:right="1701" w:header="708" w:footer="708"/>
          <w:pgNumType w:start="1"/>
          <w:titlePg w:val="1"/>
        </w:sect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Se adjunta (ANEXO #) una tabla como ejemplo, para identificar quienes pueden integrar cada una de las figuras.</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1"/>
          <w:i w:val="0"/>
          <w:smallCaps w:val="0"/>
          <w:strike w:val="0"/>
          <w:color w:val="000000"/>
          <w:sz w:val="22"/>
          <w:szCs w:val="22"/>
          <w:u w:val="none"/>
          <w:shd w:fill="auto" w:val="clear"/>
        </w:rPr>
      </w:pPr>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C</w:t>
      </w:r>
      <w:sdt>
        <w:sdtPr>
          <w:tag w:val="goog_rdk_27"/>
        </w:sdtPr>
        <w:sdtContent>
          <w:ins w:author="Juan José Meza Alegría" w:id="24" w:date="2023-03-15T10:49:00Z">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omisión para la Gestión </w:t>
            </w:r>
          </w:ins>
        </w:sdtContent>
      </w:sdt>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a</w:t>
      </w:r>
      <w:sdt>
        <w:sdtPr>
          <w:tag w:val="goog_rdk_28"/>
        </w:sdtPr>
        <w:sdtContent>
          <w:ins w:author="Juan José Meza Alegría" w:id="25" w:date="2023-03-15T10:49:00Z">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mbiental </w:t>
            </w:r>
          </w:ins>
        </w:sdtContent>
      </w:sdt>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s</w:t>
      </w:r>
      <w:sdt>
        <w:sdtPr>
          <w:tag w:val="goog_rdk_29"/>
        </w:sdtPr>
        <w:sdtContent>
          <w:ins w:author="Juan José Meza Alegría" w:id="26" w:date="2023-03-15T10:49:00Z">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ostenible y </w:t>
            </w:r>
          </w:ins>
        </w:sdtContent>
      </w:sdt>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a</w:t>
      </w:r>
      <w:sdt>
        <w:sdtPr>
          <w:tag w:val="goog_rdk_30"/>
        </w:sdtPr>
        <w:sdtContent>
          <w:ins w:author="Juan José Meza Alegría" w:id="27" w:date="2023-03-15T10:49:00Z">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horro de </w:t>
            </w:r>
          </w:ins>
        </w:sdtContent>
      </w:sdt>
      <w:r w:rsidDel="00000000" w:rsidR="00000000" w:rsidRPr="00000000">
        <w:rPr>
          <w:rFonts w:ascii="Montserrat" w:cs="Montserrat" w:eastAsia="Montserrat" w:hAnsi="Montserrat"/>
          <w:b w:val="1"/>
          <w:i w:val="0"/>
          <w:smallCaps w:val="0"/>
          <w:strike w:val="0"/>
          <w:color w:val="000000"/>
          <w:sz w:val="22"/>
          <w:szCs w:val="22"/>
          <w:u w:val="none"/>
          <w:shd w:fill="auto" w:val="clear"/>
          <w:rtl w:val="0"/>
        </w:rPr>
        <w:t xml:space="preserve">r</w:t>
      </w:r>
      <w:sdt>
        <w:sdtPr>
          <w:tag w:val="goog_rdk_31"/>
        </w:sdtPr>
        <w:sdtContent>
          <w:ins w:author="Juan José Meza Alegría" w:id="28" w:date="2023-03-15T10:49:00Z">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ecursos</w:t>
            </w:r>
          </w:ins>
        </w:sdtContent>
      </w:sdt>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tl w:val="0"/>
        </w:rPr>
      </w:r>
    </w:p>
    <w:sdt>
      <w:sdtPr>
        <w:tag w:val="goog_rdk_38"/>
      </w:sdtPr>
      <w:sdtContent>
        <w:p w:rsidR="00000000" w:rsidDel="00000000" w:rsidP="00000000" w:rsidRDefault="00000000" w:rsidRPr="00000000" w14:paraId="000002D6">
          <w:pPr>
            <w:tabs>
              <w:tab w:val="left" w:leader="none" w:pos="7655"/>
            </w:tabs>
            <w:spacing w:after="0" w:line="360" w:lineRule="auto"/>
            <w:jc w:val="both"/>
            <w:rPr>
              <w:ins w:author="Juan José Meza Alegría" w:id="32" w:date="2023-03-15T10:49:00Z"/>
              <w:rFonts w:ascii="Montserrat" w:cs="Montserrat" w:eastAsia="Montserrat" w:hAnsi="Montserrat"/>
            </w:rPr>
          </w:pPr>
          <w:sdt>
            <w:sdtPr>
              <w:tag w:val="goog_rdk_33"/>
            </w:sdtPr>
            <w:sdtContent>
              <w:ins w:author="Juan José Meza Alegría" w:id="29" w:date="2023-03-15T10:49:00Z"/>
              <w:sdt>
                <w:sdtPr>
                  <w:tag w:val="goog_rdk_34"/>
                </w:sdtPr>
                <w:sdtContent>
                  <w:commentRangeStart w:id="0"/>
                </w:sdtContent>
              </w:sdt>
              <w:ins w:author="Juan José Meza Alegría" w:id="29" w:date="2023-03-15T10:49:00Z">
                <w:r w:rsidDel="00000000" w:rsidR="00000000" w:rsidRPr="00000000">
                  <w:rPr>
                    <w:rFonts w:ascii="Montserrat" w:cs="Montserrat" w:eastAsia="Montserrat" w:hAnsi="Montserrat"/>
                    <w:rtl w:val="0"/>
                  </w:rPr>
                  <w:t xml:space="preserve">La comisión para la </w:t>
                </w:r>
                <w:r w:rsidDel="00000000" w:rsidR="00000000" w:rsidRPr="00000000">
                  <w:rPr>
                    <w:rFonts w:ascii="Montserrat" w:cs="Montserrat" w:eastAsia="Montserrat" w:hAnsi="Montserrat"/>
                    <w:b w:val="1"/>
                    <w:rtl w:val="0"/>
                  </w:rPr>
                  <w:t xml:space="preserve">Gestión Ambiental </w:t>
                </w:r>
              </w:ins>
            </w:sdtContent>
          </w:sdt>
          <w:r w:rsidDel="00000000" w:rsidR="00000000" w:rsidRPr="00000000">
            <w:rPr>
              <w:rFonts w:ascii="Montserrat" w:cs="Montserrat" w:eastAsia="Montserrat" w:hAnsi="Montserrat"/>
              <w:b w:val="1"/>
              <w:rtl w:val="0"/>
            </w:rPr>
            <w:t xml:space="preserve">s</w:t>
          </w:r>
          <w:sdt>
            <w:sdtPr>
              <w:tag w:val="goog_rdk_35"/>
            </w:sdtPr>
            <w:sdtContent>
              <w:ins w:author="Juan José Meza Alegría" w:id="30" w:date="2023-03-15T10:49:00Z">
                <w:r w:rsidDel="00000000" w:rsidR="00000000" w:rsidRPr="00000000">
                  <w:rPr>
                    <w:rFonts w:ascii="Montserrat" w:cs="Montserrat" w:eastAsia="Montserrat" w:hAnsi="Montserrat"/>
                    <w:b w:val="1"/>
                    <w:rtl w:val="0"/>
                  </w:rPr>
                  <w:t xml:space="preserve">ostenible y </w:t>
                </w:r>
              </w:ins>
            </w:sdtContent>
          </w:sdt>
          <w:r w:rsidDel="00000000" w:rsidR="00000000" w:rsidRPr="00000000">
            <w:rPr>
              <w:rFonts w:ascii="Montserrat" w:cs="Montserrat" w:eastAsia="Montserrat" w:hAnsi="Montserrat"/>
              <w:b w:val="1"/>
              <w:rtl w:val="0"/>
            </w:rPr>
            <w:t xml:space="preserve">ahorro</w:t>
          </w:r>
          <w:sdt>
            <w:sdtPr>
              <w:tag w:val="goog_rdk_36"/>
            </w:sdtPr>
            <w:sdtContent>
              <w:ins w:author="Juan José Meza Alegría" w:id="31" w:date="2023-03-15T10:49:00Z">
                <w:r w:rsidDel="00000000" w:rsidR="00000000" w:rsidRPr="00000000">
                  <w:rPr>
                    <w:rFonts w:ascii="Montserrat" w:cs="Montserrat" w:eastAsia="Montserrat" w:hAnsi="Montserrat"/>
                    <w:b w:val="1"/>
                    <w:rtl w:val="0"/>
                  </w:rPr>
                  <w:t xml:space="preserve"> de </w:t>
                </w:r>
              </w:ins>
            </w:sdtContent>
          </w:sdt>
          <w:r w:rsidDel="00000000" w:rsidR="00000000" w:rsidRPr="00000000">
            <w:rPr>
              <w:rFonts w:ascii="Montserrat" w:cs="Montserrat" w:eastAsia="Montserrat" w:hAnsi="Montserrat"/>
              <w:b w:val="1"/>
              <w:rtl w:val="0"/>
            </w:rPr>
            <w:t xml:space="preserve">r</w:t>
          </w:r>
          <w:sdt>
            <w:sdtPr>
              <w:tag w:val="goog_rdk_37"/>
            </w:sdtPr>
            <w:sdtContent>
              <w:ins w:author="Juan José Meza Alegría" w:id="32" w:date="2023-03-15T10:49:00Z">
                <w:r w:rsidDel="00000000" w:rsidR="00000000" w:rsidRPr="00000000">
                  <w:rPr>
                    <w:rFonts w:ascii="Montserrat" w:cs="Montserrat" w:eastAsia="Montserrat" w:hAnsi="Montserrat"/>
                    <w:b w:val="1"/>
                    <w:rtl w:val="0"/>
                  </w:rPr>
                  <w:t xml:space="preserve">ecursos </w:t>
                </w:r>
                <w:r w:rsidDel="00000000" w:rsidR="00000000" w:rsidRPr="00000000">
                  <w:rPr>
                    <w:rFonts w:ascii="Montserrat" w:cs="Montserrat" w:eastAsia="Montserrat" w:hAnsi="Montserrat"/>
                    <w:rtl w:val="0"/>
                  </w:rPr>
                  <w:t xml:space="preserve">es la encargada de crear, implementar, coordinar, administrar, divulgar, capacitar y dar seguimiento a los proyectos y actividades orientadas al respeto y cuidado del medio ambiente, la generación de una conciencia socio-ecológica y la adquisición de conocimientos para la preservación, promoción y desarrollo de estilos de vida sostenible, a través de la integración balanceada, harmónica y de cooperación interdependiente entre las dimensiones social, ambiental y económica. Asimismo, se encarga de potenciar e impulsar acciones y esfuerzos para el combate al cambio climático, la reducción de riesgos por desastres, el aumento de la biodiversidad y la resiliencia.</w:t>
                </w:r>
              </w:ins>
            </w:sdtContent>
          </w:sdt>
        </w:p>
      </w:sdtContent>
    </w:sdt>
    <w:sdt>
      <w:sdtPr>
        <w:tag w:val="goog_rdk_40"/>
      </w:sdtPr>
      <w:sdtContent>
        <w:p w:rsidR="00000000" w:rsidDel="00000000" w:rsidP="00000000" w:rsidRDefault="00000000" w:rsidRPr="00000000" w14:paraId="000002D7">
          <w:pPr>
            <w:tabs>
              <w:tab w:val="left" w:leader="none" w:pos="7655"/>
            </w:tabs>
            <w:spacing w:after="0" w:line="360" w:lineRule="auto"/>
            <w:jc w:val="both"/>
            <w:rPr>
              <w:ins w:author="Juan José Meza Alegría" w:id="32" w:date="2023-03-15T10:49:00Z"/>
              <w:rFonts w:ascii="Montserrat" w:cs="Montserrat" w:eastAsia="Montserrat" w:hAnsi="Montserrat"/>
              <w:b w:val="1"/>
            </w:rPr>
          </w:pPr>
          <w:sdt>
            <w:sdtPr>
              <w:tag w:val="goog_rdk_39"/>
            </w:sdtPr>
            <w:sdtContent>
              <w:ins w:author="Juan José Meza Alegría" w:id="32" w:date="2023-03-15T10:49:00Z">
                <w:r w:rsidDel="00000000" w:rsidR="00000000" w:rsidRPr="00000000">
                  <w:rPr>
                    <w:rtl w:val="0"/>
                  </w:rPr>
                </w:r>
              </w:ins>
            </w:sdtContent>
          </w:sdt>
        </w:p>
      </w:sdtContent>
    </w:sdt>
    <w:p w:rsidR="00000000" w:rsidDel="00000000" w:rsidP="00000000" w:rsidRDefault="00000000" w:rsidRPr="00000000" w14:paraId="000002D8">
      <w:pPr>
        <w:tabs>
          <w:tab w:val="left" w:leader="none" w:pos="7655"/>
        </w:tabs>
        <w:spacing w:after="0" w:line="360" w:lineRule="auto"/>
        <w:jc w:val="both"/>
        <w:rPr>
          <w:rFonts w:ascii="Montserrat" w:cs="Montserrat" w:eastAsia="Montserrat" w:hAnsi="Montserrat"/>
          <w:b w:val="1"/>
        </w:rPr>
      </w:pPr>
      <w:sdt>
        <w:sdtPr>
          <w:tag w:val="goog_rdk_41"/>
        </w:sdtPr>
        <w:sdtContent>
          <w:ins w:author="Juan José Meza Alegría" w:id="32" w:date="2023-03-15T10:49:00Z">
            <w:r w:rsidDel="00000000" w:rsidR="00000000" w:rsidRPr="00000000">
              <w:rPr>
                <w:rFonts w:ascii="Montserrat" w:cs="Montserrat" w:eastAsia="Montserrat" w:hAnsi="Montserrat"/>
                <w:b w:val="1"/>
                <w:rtl w:val="0"/>
              </w:rPr>
              <w:t xml:space="preserve">Objetivo general</w:t>
            </w:r>
          </w:ins>
        </w:sdtContent>
      </w:sdt>
      <w:r w:rsidDel="00000000" w:rsidR="00000000" w:rsidRPr="00000000">
        <w:rPr>
          <w:rtl w:val="0"/>
        </w:rPr>
      </w:r>
    </w:p>
    <w:sdt>
      <w:sdtPr>
        <w:tag w:val="goog_rdk_44"/>
      </w:sdtPr>
      <w:sdtContent>
        <w:p w:rsidR="00000000" w:rsidDel="00000000" w:rsidP="00000000" w:rsidRDefault="00000000" w:rsidRPr="00000000" w14:paraId="000002D9">
          <w:pPr>
            <w:tabs>
              <w:tab w:val="left" w:leader="none" w:pos="7655"/>
            </w:tabs>
            <w:spacing w:after="0" w:line="360" w:lineRule="auto"/>
            <w:jc w:val="both"/>
            <w:rPr>
              <w:ins w:author="Juan José Meza Alegría" w:id="33" w:date="2023-03-15T10:49:00Z"/>
              <w:rFonts w:ascii="Montserrat" w:cs="Montserrat" w:eastAsia="Montserrat" w:hAnsi="Montserrat"/>
              <w:b w:val="1"/>
            </w:rPr>
          </w:pPr>
          <w:sdt>
            <w:sdtPr>
              <w:tag w:val="goog_rdk_43"/>
            </w:sdtPr>
            <w:sdtContent>
              <w:ins w:author="Juan José Meza Alegría" w:id="33" w:date="2023-03-15T10:49:00Z">
                <w:r w:rsidDel="00000000" w:rsidR="00000000" w:rsidRPr="00000000">
                  <w:rPr>
                    <w:rtl w:val="0"/>
                  </w:rPr>
                </w:r>
              </w:ins>
            </w:sdtContent>
          </w:sdt>
        </w:p>
      </w:sdtContent>
    </w:sdt>
    <w:sdt>
      <w:sdtPr>
        <w:tag w:val="goog_rdk_46"/>
      </w:sdtPr>
      <w:sdtContent>
        <w:p w:rsidR="00000000" w:rsidDel="00000000" w:rsidP="00000000" w:rsidRDefault="00000000" w:rsidRPr="00000000" w14:paraId="000002DA">
          <w:pPr>
            <w:tabs>
              <w:tab w:val="left" w:leader="none" w:pos="7655"/>
            </w:tabs>
            <w:spacing w:after="0" w:line="360" w:lineRule="auto"/>
            <w:jc w:val="both"/>
            <w:rPr>
              <w:ins w:author="Juan José Meza Alegría" w:id="33" w:date="2023-03-15T10:49:00Z"/>
              <w:rFonts w:ascii="Montserrat" w:cs="Montserrat" w:eastAsia="Montserrat" w:hAnsi="Montserrat"/>
            </w:rPr>
          </w:pPr>
          <w:sdt>
            <w:sdtPr>
              <w:tag w:val="goog_rdk_45"/>
            </w:sdtPr>
            <w:sdtContent>
              <w:ins w:author="Juan José Meza Alegría" w:id="33" w:date="2023-03-15T10:49:00Z">
                <w:r w:rsidDel="00000000" w:rsidR="00000000" w:rsidRPr="00000000">
                  <w:rPr>
                    <w:rFonts w:ascii="Montserrat" w:cs="Montserrat" w:eastAsia="Montserrat" w:hAnsi="Montserrat"/>
                    <w:rtl w:val="0"/>
                  </w:rPr>
                  <w:t xml:space="preserve">Llevar a cabo y dar seguimiento a estrategias, proyectos y acciones que contribuyan a la lucha contra el cambio climático, promuevan el cuidado del medio ambiente, la conciencia socio ecológica y los estilos de vida para un desarrollo sostenible.  </w:t>
                </w:r>
              </w:ins>
            </w:sdtContent>
          </w:sdt>
        </w:p>
      </w:sdtContent>
    </w:sdt>
    <w:sdt>
      <w:sdtPr>
        <w:tag w:val="goog_rdk_48"/>
      </w:sdtPr>
      <w:sdtContent>
        <w:p w:rsidR="00000000" w:rsidDel="00000000" w:rsidP="00000000" w:rsidRDefault="00000000" w:rsidRPr="00000000" w14:paraId="000002DB">
          <w:pPr>
            <w:tabs>
              <w:tab w:val="left" w:leader="none" w:pos="7655"/>
            </w:tabs>
            <w:spacing w:after="0" w:line="360" w:lineRule="auto"/>
            <w:jc w:val="both"/>
            <w:rPr>
              <w:ins w:author="Juan José Meza Alegría" w:id="33" w:date="2023-03-15T10:49:00Z"/>
              <w:rFonts w:ascii="Montserrat" w:cs="Montserrat" w:eastAsia="Montserrat" w:hAnsi="Montserrat"/>
              <w:b w:val="1"/>
            </w:rPr>
          </w:pPr>
          <w:sdt>
            <w:sdtPr>
              <w:tag w:val="goog_rdk_47"/>
            </w:sdtPr>
            <w:sdtContent>
              <w:ins w:author="Juan José Meza Alegría" w:id="33" w:date="2023-03-15T10:49:00Z">
                <w:r w:rsidDel="00000000" w:rsidR="00000000" w:rsidRPr="00000000">
                  <w:rPr>
                    <w:rtl w:val="0"/>
                  </w:rPr>
                </w:r>
              </w:ins>
            </w:sdtContent>
          </w:sdt>
        </w:p>
      </w:sdtContent>
    </w:sdt>
    <w:p w:rsidR="00000000" w:rsidDel="00000000" w:rsidP="00000000" w:rsidRDefault="00000000" w:rsidRPr="00000000" w14:paraId="000002DC">
      <w:pPr>
        <w:tabs>
          <w:tab w:val="left" w:leader="none" w:pos="7655"/>
        </w:tabs>
        <w:spacing w:after="0" w:line="360" w:lineRule="auto"/>
        <w:jc w:val="both"/>
        <w:rPr>
          <w:rFonts w:ascii="Montserrat" w:cs="Montserrat" w:eastAsia="Montserrat" w:hAnsi="Montserrat"/>
          <w:b w:val="1"/>
        </w:rPr>
      </w:pPr>
      <w:sdt>
        <w:sdtPr>
          <w:tag w:val="goog_rdk_49"/>
        </w:sdtPr>
        <w:sdtContent>
          <w:ins w:author="Juan José Meza Alegría" w:id="33" w:date="2023-03-15T10:49:00Z">
            <w:r w:rsidDel="00000000" w:rsidR="00000000" w:rsidRPr="00000000">
              <w:rPr>
                <w:rFonts w:ascii="Montserrat" w:cs="Montserrat" w:eastAsia="Montserrat" w:hAnsi="Montserrat"/>
                <w:b w:val="1"/>
                <w:rtl w:val="0"/>
              </w:rPr>
              <w:t xml:space="preserve">Objetivos específicos</w:t>
            </w:r>
          </w:ins>
        </w:sdtContent>
      </w:sdt>
      <w:r w:rsidDel="00000000" w:rsidR="00000000" w:rsidRPr="00000000">
        <w:rPr>
          <w:rtl w:val="0"/>
        </w:rPr>
      </w:r>
    </w:p>
    <w:sdt>
      <w:sdtPr>
        <w:tag w:val="goog_rdk_52"/>
      </w:sdtPr>
      <w:sdtContent>
        <w:p w:rsidR="00000000" w:rsidDel="00000000" w:rsidP="00000000" w:rsidRDefault="00000000" w:rsidRPr="00000000" w14:paraId="000002DD">
          <w:pPr>
            <w:tabs>
              <w:tab w:val="left" w:leader="none" w:pos="7655"/>
            </w:tabs>
            <w:spacing w:after="0" w:line="360" w:lineRule="auto"/>
            <w:jc w:val="both"/>
            <w:rPr>
              <w:ins w:author="Juan José Meza Alegría" w:id="34" w:date="2023-03-15T10:49:00Z"/>
              <w:rFonts w:ascii="Montserrat" w:cs="Montserrat" w:eastAsia="Montserrat" w:hAnsi="Montserrat"/>
              <w:b w:val="1"/>
            </w:rPr>
          </w:pPr>
          <w:sdt>
            <w:sdtPr>
              <w:tag w:val="goog_rdk_51"/>
            </w:sdtPr>
            <w:sdtContent>
              <w:ins w:author="Juan José Meza Alegría" w:id="34" w:date="2023-03-15T10:49:00Z">
                <w:r w:rsidDel="00000000" w:rsidR="00000000" w:rsidRPr="00000000">
                  <w:rPr>
                    <w:rtl w:val="0"/>
                  </w:rPr>
                </w:r>
              </w:ins>
            </w:sdtContent>
          </w:sdt>
        </w:p>
      </w:sdtContent>
    </w:sdt>
    <w:sdt>
      <w:sdtPr>
        <w:tag w:val="goog_rdk_54"/>
      </w:sdtPr>
      <w:sdtContent>
        <w:p w:rsidR="00000000" w:rsidDel="00000000" w:rsidP="00000000" w:rsidRDefault="00000000" w:rsidRPr="00000000" w14:paraId="000002D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ins w:author="Juan José Meza Alegría" w:id="34" w:date="2023-03-15T10:49:00Z"/>
              <w:rFonts w:ascii="Montserrat" w:cs="Montserrat" w:eastAsia="Montserrat" w:hAnsi="Montserrat"/>
              <w:b w:val="1"/>
              <w:i w:val="0"/>
              <w:smallCaps w:val="0"/>
              <w:strike w:val="0"/>
              <w:color w:val="000000"/>
              <w:sz w:val="22"/>
              <w:szCs w:val="22"/>
              <w:u w:val="none"/>
              <w:shd w:fill="auto" w:val="clear"/>
            </w:rPr>
          </w:pPr>
          <w:sdt>
            <w:sdtPr>
              <w:tag w:val="goog_rdk_53"/>
            </w:sdtPr>
            <w:sdtContent>
              <w:ins w:author="Juan José Meza Alegría" w:id="34" w:date="2023-03-15T10:49:00Z">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Colaborar con organismos y/o instituciones especializadas (públicas o privadas) en desarrollo sostenible, educación ambiental y cambio climático.</w:t>
                </w:r>
                <w:r w:rsidDel="00000000" w:rsidR="00000000" w:rsidRPr="00000000">
                  <w:rPr>
                    <w:rtl w:val="0"/>
                  </w:rPr>
                </w:r>
              </w:ins>
            </w:sdtContent>
          </w:sdt>
        </w:p>
      </w:sdtContent>
    </w:sdt>
    <w:sdt>
      <w:sdtPr>
        <w:tag w:val="goog_rdk_56"/>
      </w:sdtPr>
      <w:sdtContent>
        <w:p w:rsidR="00000000" w:rsidDel="00000000" w:rsidP="00000000" w:rsidRDefault="00000000" w:rsidRPr="00000000" w14:paraId="000002D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ins w:author="Juan José Meza Alegría" w:id="34" w:date="2023-03-15T10:49:00Z"/>
              <w:rFonts w:ascii="Montserrat" w:cs="Montserrat" w:eastAsia="Montserrat" w:hAnsi="Montserrat"/>
              <w:b w:val="1"/>
              <w:i w:val="0"/>
              <w:smallCaps w:val="0"/>
              <w:strike w:val="0"/>
              <w:color w:val="000000"/>
              <w:sz w:val="22"/>
              <w:szCs w:val="22"/>
              <w:u w:val="none"/>
              <w:shd w:fill="auto" w:val="clear"/>
            </w:rPr>
          </w:pPr>
          <w:sdt>
            <w:sdtPr>
              <w:tag w:val="goog_rdk_55"/>
            </w:sdtPr>
            <w:sdtContent>
              <w:ins w:author="Juan José Meza Alegría" w:id="34" w:date="2023-03-15T10:49:00Z">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Generar un plan estratégico de trabajo, con metas, objetivos e indicadores de desempeño claros, indicando los responsables para el seguimiento y cumplimiento de cada actividad.</w:t>
                </w:r>
                <w:r w:rsidDel="00000000" w:rsidR="00000000" w:rsidRPr="00000000">
                  <w:rPr>
                    <w:rtl w:val="0"/>
                  </w:rPr>
                </w:r>
              </w:ins>
            </w:sdtContent>
          </w:sdt>
        </w:p>
      </w:sdtContent>
    </w:sdt>
    <w:sdt>
      <w:sdtPr>
        <w:tag w:val="goog_rdk_58"/>
      </w:sdtPr>
      <w:sdtContent>
        <w:p w:rsidR="00000000" w:rsidDel="00000000" w:rsidP="00000000" w:rsidRDefault="00000000" w:rsidRPr="00000000" w14:paraId="000002E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ins w:author="Juan José Meza Alegría" w:id="34" w:date="2023-03-15T10:49:00Z"/>
              <w:rFonts w:ascii="Montserrat" w:cs="Montserrat" w:eastAsia="Montserrat" w:hAnsi="Montserrat"/>
              <w:b w:val="1"/>
              <w:i w:val="0"/>
              <w:smallCaps w:val="0"/>
              <w:strike w:val="0"/>
              <w:color w:val="000000"/>
              <w:sz w:val="22"/>
              <w:szCs w:val="22"/>
              <w:u w:val="none"/>
              <w:shd w:fill="auto" w:val="clear"/>
            </w:rPr>
          </w:pPr>
          <w:sdt>
            <w:sdtPr>
              <w:tag w:val="goog_rdk_57"/>
            </w:sdtPr>
            <w:sdtContent>
              <w:ins w:author="Juan José Meza Alegría" w:id="34" w:date="2023-03-15T10:49:00Z">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Realizar jornadas de concientización y educación sobre resiliencia socio-ecológica y desarrollo sostenible.</w:t>
                </w:r>
                <w:r w:rsidDel="00000000" w:rsidR="00000000" w:rsidRPr="00000000">
                  <w:rPr>
                    <w:rtl w:val="0"/>
                  </w:rPr>
                </w:r>
              </w:ins>
            </w:sdtContent>
          </w:sdt>
        </w:p>
      </w:sdtContent>
    </w:sdt>
    <w:sdt>
      <w:sdtPr>
        <w:tag w:val="goog_rdk_60"/>
      </w:sdtPr>
      <w:sdtContent>
        <w:p w:rsidR="00000000" w:rsidDel="00000000" w:rsidP="00000000" w:rsidRDefault="00000000" w:rsidRPr="00000000" w14:paraId="000002E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ins w:author="Juan José Meza Alegría" w:id="34" w:date="2023-03-15T10:49:00Z"/>
              <w:rFonts w:ascii="Montserrat" w:cs="Montserrat" w:eastAsia="Montserrat" w:hAnsi="Montserrat"/>
              <w:b w:val="1"/>
              <w:i w:val="0"/>
              <w:smallCaps w:val="0"/>
              <w:strike w:val="0"/>
              <w:color w:val="000000"/>
              <w:sz w:val="22"/>
              <w:szCs w:val="22"/>
              <w:u w:val="none"/>
              <w:shd w:fill="auto" w:val="clear"/>
            </w:rPr>
          </w:pPr>
          <w:sdt>
            <w:sdtPr>
              <w:tag w:val="goog_rdk_59"/>
            </w:sdtPr>
            <w:sdtContent>
              <w:ins w:author="Juan José Meza Alegría" w:id="34" w:date="2023-03-15T10:49:00Z">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Revisar y dar seguimiento a planes y programas orientados al desarrollo de competencias, actitudes y valores necesarios para el cuidado del medio ambiente y el desarrollo sostenible.</w:t>
                </w:r>
                <w:r w:rsidDel="00000000" w:rsidR="00000000" w:rsidRPr="00000000">
                  <w:rPr>
                    <w:rtl w:val="0"/>
                  </w:rPr>
                </w:r>
              </w:ins>
            </w:sdtContent>
          </w:sdt>
        </w:p>
      </w:sdtContent>
    </w:sdt>
    <w:sdt>
      <w:sdtPr>
        <w:tag w:val="goog_rdk_63"/>
      </w:sdtPr>
      <w:sdtContent>
        <w:p w:rsidR="00000000" w:rsidDel="00000000" w:rsidP="00000000" w:rsidRDefault="00000000" w:rsidRPr="00000000" w14:paraId="000002E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ins w:author="Juan José Meza Alegría" w:id="35" w:date="2023-03-15T10:49:00Z"/>
              <w:rFonts w:ascii="Montserrat" w:cs="Montserrat" w:eastAsia="Montserrat" w:hAnsi="Montserrat"/>
              <w:b w:val="1"/>
              <w:i w:val="0"/>
              <w:smallCaps w:val="0"/>
              <w:strike w:val="0"/>
              <w:color w:val="000000"/>
              <w:sz w:val="22"/>
              <w:szCs w:val="22"/>
              <w:u w:val="none"/>
              <w:shd w:fill="auto" w:val="clear"/>
            </w:rPr>
          </w:pPr>
          <w:sdt>
            <w:sdtPr>
              <w:tag w:val="goog_rdk_61"/>
            </w:sdtPr>
            <w:sdtContent>
              <w:ins w:author="Juan José Meza Alegría" w:id="34" w:date="2023-03-15T10:49:00Z">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Vinculación con </w:t>
                </w:r>
              </w:ins>
            </w:sdtContent>
          </w:sdt>
          <w:r w:rsidDel="00000000" w:rsidR="00000000" w:rsidRPr="00000000">
            <w:rPr>
              <w:rFonts w:ascii="Montserrat" w:cs="Montserrat" w:eastAsia="Montserrat" w:hAnsi="Montserrat"/>
              <w:b w:val="0"/>
              <w:i w:val="0"/>
              <w:smallCaps w:val="0"/>
              <w:strike w:val="0"/>
              <w:color w:val="000000"/>
              <w:sz w:val="22"/>
              <w:szCs w:val="22"/>
              <w:u w:val="none"/>
              <w:shd w:fill="auto" w:val="clear"/>
              <w:rtl w:val="0"/>
            </w:rPr>
            <w:t xml:space="preserve">C</w:t>
          </w:r>
          <w:sdt>
            <w:sdtPr>
              <w:tag w:val="goog_rdk_62"/>
            </w:sdtPr>
            <w:sdtContent>
              <w:ins w:author="Juan José Meza Alegría" w:id="35" w:date="2023-03-15T10:49:00Z">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omisiones y/o comités externos sobre medio ambiente, desarrollo sostenible y/o cambio climático. </w:t>
                </w:r>
                <w:r w:rsidDel="00000000" w:rsidR="00000000" w:rsidRPr="00000000">
                  <w:rPr>
                    <w:rtl w:val="0"/>
                  </w:rPr>
                </w:r>
              </w:ins>
            </w:sdtContent>
          </w:sdt>
        </w:p>
      </w:sdtContent>
    </w:sdt>
    <w:sdt>
      <w:sdtPr>
        <w:tag w:val="goog_rdk_65"/>
      </w:sdtPr>
      <w:sdtContent>
        <w:p w:rsidR="00000000" w:rsidDel="00000000" w:rsidP="00000000" w:rsidRDefault="00000000" w:rsidRPr="00000000" w14:paraId="000002E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ins w:author="Juan José Meza Alegría" w:id="35" w:date="2023-03-15T10:49:00Z"/>
              <w:rFonts w:ascii="Montserrat" w:cs="Montserrat" w:eastAsia="Montserrat" w:hAnsi="Montserrat"/>
              <w:b w:val="1"/>
              <w:i w:val="0"/>
              <w:smallCaps w:val="0"/>
              <w:strike w:val="0"/>
              <w:color w:val="000000"/>
              <w:sz w:val="22"/>
              <w:szCs w:val="22"/>
              <w:u w:val="none"/>
              <w:shd w:fill="auto" w:val="clear"/>
            </w:rPr>
          </w:pPr>
          <w:sdt>
            <w:sdtPr>
              <w:tag w:val="goog_rdk_64"/>
            </w:sdtPr>
            <w:sdtContent>
              <w:ins w:author="Juan José Meza Alegría" w:id="35" w:date="2023-03-15T10:49:00Z">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Apoyar en la difusión de programas, acciones y actividades relacionadas con la educación ambiental, desarrollo sostenible y combate al cambio climático.</w:t>
                </w:r>
                <w:r w:rsidDel="00000000" w:rsidR="00000000" w:rsidRPr="00000000">
                  <w:rPr>
                    <w:rtl w:val="0"/>
                  </w:rPr>
                </w:r>
              </w:ins>
            </w:sdtContent>
          </w:sdt>
        </w:p>
      </w:sdtContent>
    </w:sdt>
    <w:sdt>
      <w:sdtPr>
        <w:tag w:val="goog_rdk_67"/>
      </w:sdtPr>
      <w:sdtContent>
        <w:p w:rsidR="00000000" w:rsidDel="00000000" w:rsidP="00000000" w:rsidRDefault="00000000" w:rsidRPr="00000000" w14:paraId="000002E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ins w:author="Juan José Meza Alegría" w:id="35" w:date="2023-03-15T10:49:00Z"/>
              <w:rFonts w:ascii="Montserrat" w:cs="Montserrat" w:eastAsia="Montserrat" w:hAnsi="Montserrat"/>
              <w:b w:val="1"/>
              <w:i w:val="0"/>
              <w:smallCaps w:val="0"/>
              <w:strike w:val="0"/>
              <w:color w:val="000000"/>
              <w:sz w:val="22"/>
              <w:szCs w:val="22"/>
              <w:u w:val="none"/>
              <w:shd w:fill="auto" w:val="clear"/>
            </w:rPr>
          </w:pPr>
          <w:sdt>
            <w:sdtPr>
              <w:tag w:val="goog_rdk_66"/>
            </w:sdtPr>
            <w:sdtContent>
              <w:ins w:author="Juan José Meza Alegría" w:id="35" w:date="2023-03-15T10:49:00Z">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Contribuir en los procesos de formación y actualización docente en materia de medio ambiente, desarrollo sostenible y cambio climático.</w:t>
                </w:r>
                <w:r w:rsidDel="00000000" w:rsidR="00000000" w:rsidRPr="00000000">
                  <w:rPr>
                    <w:rtl w:val="0"/>
                  </w:rPr>
                </w:r>
              </w:ins>
            </w:sdtContent>
          </w:sdt>
        </w:p>
      </w:sdtContent>
    </w:sdt>
    <w:sdt>
      <w:sdtPr>
        <w:tag w:val="goog_rdk_69"/>
      </w:sdtPr>
      <w:sdtContent>
        <w:p w:rsidR="00000000" w:rsidDel="00000000" w:rsidP="00000000" w:rsidRDefault="00000000" w:rsidRPr="00000000" w14:paraId="000002E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ins w:author="Juan José Meza Alegría" w:id="35" w:date="2023-03-15T10:49:00Z"/>
              <w:rFonts w:ascii="Montserrat" w:cs="Montserrat" w:eastAsia="Montserrat" w:hAnsi="Montserrat"/>
              <w:b w:val="1"/>
              <w:i w:val="0"/>
              <w:smallCaps w:val="0"/>
              <w:strike w:val="0"/>
              <w:color w:val="000000"/>
              <w:sz w:val="22"/>
              <w:szCs w:val="22"/>
              <w:u w:val="none"/>
              <w:shd w:fill="auto" w:val="clear"/>
            </w:rPr>
          </w:pPr>
          <w:sdt>
            <w:sdtPr>
              <w:tag w:val="goog_rdk_68"/>
            </w:sdtPr>
            <w:sdtContent>
              <w:ins w:author="Juan José Meza Alegría" w:id="35" w:date="2023-03-15T10:49:00Z">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Impartir o participar en acciones, cursos, talleres, según sea el caso, sobre energías limpias y renovables, gestión de residuos y, captación, filtración e infiltración de agua pluvial y/o tratada.</w:t>
                </w:r>
                <w:r w:rsidDel="00000000" w:rsidR="00000000" w:rsidRPr="00000000">
                  <w:rPr>
                    <w:rtl w:val="0"/>
                  </w:rPr>
                </w:r>
              </w:ins>
            </w:sdtContent>
          </w:sdt>
        </w:p>
      </w:sdtContent>
    </w:sdt>
    <w:sdt>
      <w:sdtPr>
        <w:tag w:val="goog_rdk_71"/>
      </w:sdtPr>
      <w:sdtContent>
        <w:p w:rsidR="00000000" w:rsidDel="00000000" w:rsidP="00000000" w:rsidRDefault="00000000" w:rsidRPr="00000000" w14:paraId="000002E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ins w:author="Juan José Meza Alegría" w:id="35" w:date="2023-03-15T10:49:00Z"/>
              <w:rFonts w:ascii="Montserrat" w:cs="Montserrat" w:eastAsia="Montserrat" w:hAnsi="Montserrat"/>
              <w:b w:val="1"/>
              <w:i w:val="0"/>
              <w:smallCaps w:val="0"/>
              <w:strike w:val="0"/>
              <w:color w:val="000000"/>
              <w:sz w:val="22"/>
              <w:szCs w:val="22"/>
              <w:u w:val="none"/>
              <w:shd w:fill="auto" w:val="clear"/>
            </w:rPr>
          </w:pPr>
          <w:sdt>
            <w:sdtPr>
              <w:tag w:val="goog_rdk_70"/>
            </w:sdtPr>
            <w:sdtContent>
              <w:ins w:author="Juan José Meza Alegría" w:id="35" w:date="2023-03-15T10:49:00Z">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Impulsar procesos de gestión ambiental y sostenible dentro de los planteles.</w:t>
                </w:r>
                <w:r w:rsidDel="00000000" w:rsidR="00000000" w:rsidRPr="00000000">
                  <w:rPr>
                    <w:rtl w:val="0"/>
                  </w:rPr>
                </w:r>
              </w:ins>
            </w:sdtContent>
          </w:sdt>
        </w:p>
      </w:sdtContent>
    </w:sdt>
    <w:sdt>
      <w:sdtPr>
        <w:tag w:val="goog_rdk_73"/>
      </w:sdtPr>
      <w:sdtContent>
        <w:p w:rsidR="00000000" w:rsidDel="00000000" w:rsidP="00000000" w:rsidRDefault="00000000" w:rsidRPr="00000000" w14:paraId="000002E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ins w:author="Juan José Meza Alegría" w:id="35" w:date="2023-03-15T10:49:00Z"/>
              <w:rFonts w:ascii="Montserrat" w:cs="Montserrat" w:eastAsia="Montserrat" w:hAnsi="Montserrat"/>
              <w:b w:val="1"/>
              <w:i w:val="0"/>
              <w:smallCaps w:val="0"/>
              <w:strike w:val="0"/>
              <w:color w:val="000000"/>
              <w:sz w:val="22"/>
              <w:szCs w:val="22"/>
              <w:u w:val="none"/>
              <w:shd w:fill="auto" w:val="clear"/>
            </w:rPr>
          </w:pPr>
          <w:sdt>
            <w:sdtPr>
              <w:tag w:val="goog_rdk_72"/>
            </w:sdtPr>
            <w:sdtContent>
              <w:ins w:author="Juan José Meza Alegría" w:id="35" w:date="2023-03-15T10:49:00Z">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Promover y desarrollar sistemas autogestivos para la consecución, coordinación y administración de recursos económicos, materiales y humanos. </w:t>
                </w:r>
                <w:r w:rsidDel="00000000" w:rsidR="00000000" w:rsidRPr="00000000">
                  <w:rPr>
                    <w:rtl w:val="0"/>
                  </w:rPr>
                </w:r>
              </w:ins>
            </w:sdtContent>
          </w:sdt>
        </w:p>
      </w:sdtContent>
    </w:sdt>
    <w:sdt>
      <w:sdtPr>
        <w:tag w:val="goog_rdk_75"/>
      </w:sdtPr>
      <w:sdtContent>
        <w:p w:rsidR="00000000" w:rsidDel="00000000" w:rsidP="00000000" w:rsidRDefault="00000000" w:rsidRPr="00000000" w14:paraId="000002E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426" w:right="0" w:hanging="360"/>
            <w:jc w:val="both"/>
            <w:rPr>
              <w:ins w:author="Juan José Meza Alegría" w:id="35" w:date="2023-03-15T10:49:00Z"/>
              <w:rFonts w:ascii="Montserrat" w:cs="Montserrat" w:eastAsia="Montserrat" w:hAnsi="Montserrat"/>
              <w:b w:val="1"/>
              <w:i w:val="0"/>
              <w:smallCaps w:val="0"/>
              <w:strike w:val="0"/>
              <w:color w:val="000000"/>
              <w:sz w:val="22"/>
              <w:szCs w:val="22"/>
              <w:u w:val="none"/>
              <w:shd w:fill="auto" w:val="clear"/>
            </w:rPr>
          </w:pPr>
          <w:sdt>
            <w:sdtPr>
              <w:tag w:val="goog_rdk_74"/>
            </w:sdtPr>
            <w:sdtContent>
              <w:ins w:author="Juan José Meza Alegría" w:id="35" w:date="2023-03-15T10:49:00Z">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Atender cualquier otra actividad, responsabilidad o disposición que no sea mencionada, pero que por su naturaleza ambiental o de sostenibilidad, le competa ser atendida por la comisión.</w:t>
                </w:r>
                <w:r w:rsidDel="00000000" w:rsidR="00000000" w:rsidRPr="00000000">
                  <w:rPr>
                    <w:rtl w:val="0"/>
                  </w:rPr>
                </w:r>
              </w:ins>
            </w:sdtContent>
          </w:sdt>
        </w:p>
      </w:sdtContent>
    </w:sdt>
    <w:sdt>
      <w:sdtPr>
        <w:tag w:val="goog_rdk_77"/>
      </w:sdtPr>
      <w:sdtContent>
        <w:p w:rsidR="00000000" w:rsidDel="00000000" w:rsidP="00000000" w:rsidRDefault="00000000" w:rsidRPr="00000000" w14:paraId="000002E9">
          <w:pPr>
            <w:tabs>
              <w:tab w:val="left" w:leader="none" w:pos="7655"/>
            </w:tabs>
            <w:spacing w:after="0" w:line="360" w:lineRule="auto"/>
            <w:jc w:val="both"/>
            <w:rPr>
              <w:ins w:author="Juan José Meza Alegría" w:id="35" w:date="2023-03-15T10:49:00Z"/>
              <w:rFonts w:ascii="Montserrat" w:cs="Montserrat" w:eastAsia="Montserrat" w:hAnsi="Montserrat"/>
              <w:b w:val="1"/>
            </w:rPr>
          </w:pPr>
          <w:sdt>
            <w:sdtPr>
              <w:tag w:val="goog_rdk_76"/>
            </w:sdtPr>
            <w:sdtContent>
              <w:ins w:author="Juan José Meza Alegría" w:id="35" w:date="2023-03-15T10:49:00Z">
                <w:r w:rsidDel="00000000" w:rsidR="00000000" w:rsidRPr="00000000">
                  <w:rPr>
                    <w:rtl w:val="0"/>
                  </w:rPr>
                </w:r>
              </w:ins>
            </w:sdtContent>
          </w:sdt>
        </w:p>
      </w:sdtContent>
    </w:sdt>
    <w:sdt>
      <w:sdtPr>
        <w:tag w:val="goog_rdk_79"/>
      </w:sdtPr>
      <w:sdtContent>
        <w:p w:rsidR="00000000" w:rsidDel="00000000" w:rsidP="00000000" w:rsidRDefault="00000000" w:rsidRPr="00000000" w14:paraId="000002EA">
          <w:pPr>
            <w:tabs>
              <w:tab w:val="left" w:leader="none" w:pos="7655"/>
            </w:tabs>
            <w:spacing w:after="0" w:line="360" w:lineRule="auto"/>
            <w:jc w:val="both"/>
            <w:rPr>
              <w:ins w:author="Juan José Meza Alegría" w:id="35" w:date="2023-03-15T10:49:00Z"/>
              <w:rFonts w:ascii="Montserrat" w:cs="Montserrat" w:eastAsia="Montserrat" w:hAnsi="Montserrat"/>
              <w:b w:val="1"/>
            </w:rPr>
          </w:pPr>
          <w:sdt>
            <w:sdtPr>
              <w:tag w:val="goog_rdk_78"/>
            </w:sdtPr>
            <w:sdtContent>
              <w:ins w:author="Juan José Meza Alegría" w:id="35" w:date="2023-03-15T10:49:00Z">
                <w:r w:rsidDel="00000000" w:rsidR="00000000" w:rsidRPr="00000000">
                  <w:rPr>
                    <w:rFonts w:ascii="Montserrat" w:cs="Montserrat" w:eastAsia="Montserrat" w:hAnsi="Montserrat"/>
                    <w:b w:val="1"/>
                    <w:rtl w:val="0"/>
                  </w:rPr>
                  <w:t xml:space="preserve">Integrantes y sus funciones</w:t>
                </w:r>
              </w:ins>
            </w:sdtContent>
          </w:sdt>
        </w:p>
      </w:sdtContent>
    </w:sdt>
    <w:sdt>
      <w:sdtPr>
        <w:tag w:val="goog_rdk_81"/>
      </w:sdtPr>
      <w:sdtContent>
        <w:p w:rsidR="00000000" w:rsidDel="00000000" w:rsidP="00000000" w:rsidRDefault="00000000" w:rsidRPr="00000000" w14:paraId="000002EB">
          <w:pPr>
            <w:tabs>
              <w:tab w:val="left" w:leader="none" w:pos="7655"/>
            </w:tabs>
            <w:spacing w:after="0" w:line="360" w:lineRule="auto"/>
            <w:jc w:val="both"/>
            <w:rPr>
              <w:ins w:author="Juan José Meza Alegría" w:id="35" w:date="2023-03-15T10:49:00Z"/>
              <w:rFonts w:ascii="Montserrat" w:cs="Montserrat" w:eastAsia="Montserrat" w:hAnsi="Montserrat"/>
              <w:b w:val="1"/>
            </w:rPr>
          </w:pPr>
          <w:sdt>
            <w:sdtPr>
              <w:tag w:val="goog_rdk_80"/>
            </w:sdtPr>
            <w:sdtContent>
              <w:ins w:author="Juan José Meza Alegría" w:id="35" w:date="2023-03-15T10:49:00Z">
                <w:r w:rsidDel="00000000" w:rsidR="00000000" w:rsidRPr="00000000">
                  <w:rPr>
                    <w:rtl w:val="0"/>
                  </w:rPr>
                </w:r>
              </w:ins>
            </w:sdtContent>
          </w:sdt>
        </w:p>
      </w:sdtContent>
    </w:sdt>
    <w:p w:rsidR="00000000" w:rsidDel="00000000" w:rsidP="00000000" w:rsidRDefault="00000000" w:rsidRPr="00000000" w14:paraId="000002EC">
      <w:pPr>
        <w:tabs>
          <w:tab w:val="left" w:leader="none" w:pos="7655"/>
        </w:tabs>
        <w:spacing w:after="0" w:line="360" w:lineRule="auto"/>
        <w:jc w:val="both"/>
        <w:rPr>
          <w:rFonts w:ascii="Montserrat" w:cs="Montserrat" w:eastAsia="Montserrat" w:hAnsi="Montserrat"/>
          <w:b w:val="1"/>
        </w:rPr>
      </w:pPr>
      <w:sdt>
        <w:sdtPr>
          <w:tag w:val="goog_rdk_82"/>
        </w:sdtPr>
        <w:sdtContent>
          <w:ins w:author="Juan José Meza Alegría" w:id="35" w:date="2023-03-15T10:49:00Z">
            <w:r w:rsidDel="00000000" w:rsidR="00000000" w:rsidRPr="00000000">
              <w:rPr>
                <w:rFonts w:ascii="Montserrat" w:cs="Montserrat" w:eastAsia="Montserrat" w:hAnsi="Montserrat"/>
                <w:b w:val="1"/>
                <w:rtl w:val="0"/>
              </w:rPr>
              <w:t xml:space="preserve">Gestor</w:t>
            </w:r>
          </w:ins>
        </w:sdtContent>
      </w:sdt>
      <w:r w:rsidDel="00000000" w:rsidR="00000000" w:rsidRPr="00000000">
        <w:rPr>
          <w:rtl w:val="0"/>
        </w:rPr>
      </w:r>
    </w:p>
    <w:p w:rsidR="00000000" w:rsidDel="00000000" w:rsidP="00000000" w:rsidRDefault="00000000" w:rsidRPr="00000000" w14:paraId="000002ED">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sdt>
      <w:sdtPr>
        <w:tag w:val="goog_rdk_84"/>
      </w:sdtPr>
      <w:sdtContent>
        <w:p w:rsidR="00000000" w:rsidDel="00000000" w:rsidP="00000000" w:rsidRDefault="00000000" w:rsidRPr="00000000" w14:paraId="000002EE">
          <w:pPr>
            <w:tabs>
              <w:tab w:val="left" w:leader="none" w:pos="7655"/>
            </w:tabs>
            <w:spacing w:after="0" w:line="360" w:lineRule="auto"/>
            <w:jc w:val="both"/>
            <w:rPr>
              <w:ins w:author="Juan José Meza Alegría" w:id="36" w:date="2023-03-15T10:49:00Z"/>
              <w:rFonts w:ascii="Montserrat" w:cs="Montserrat" w:eastAsia="Montserrat" w:hAnsi="Montserrat"/>
            </w:rPr>
          </w:pPr>
          <w:r w:rsidDel="00000000" w:rsidR="00000000" w:rsidRPr="00000000">
            <w:rPr>
              <w:rFonts w:ascii="Montserrat" w:cs="Montserrat" w:eastAsia="Montserrat" w:hAnsi="Montserrat"/>
              <w:rtl w:val="0"/>
            </w:rPr>
            <w:t xml:space="preserve">R</w:t>
          </w:r>
          <w:sdt>
            <w:sdtPr>
              <w:tag w:val="goog_rdk_83"/>
            </w:sdtPr>
            <w:sdtContent>
              <w:ins w:author="Juan José Meza Alegría" w:id="36" w:date="2023-03-15T10:49:00Z">
                <w:r w:rsidDel="00000000" w:rsidR="00000000" w:rsidRPr="00000000">
                  <w:rPr>
                    <w:rFonts w:ascii="Montserrat" w:cs="Montserrat" w:eastAsia="Montserrat" w:hAnsi="Montserrat"/>
                    <w:rtl w:val="0"/>
                  </w:rPr>
                  <w:t xml:space="preserve">esponsable de coordinar e impulsar los planes, procesos, acciones y/o programas enfocados al cuidado y preservación del medio ambiente, el desarrollo sostenible y el combate al cambio climático al interior del plantel, y al exterior de este, en conjunto con otras comisiones o comités. Además, es el encargado de desarrollar, administrar y supervisar los sistemas autogestivos para la generación de los recursos económicos, materiales y humanos con los que dispone la comisión de cada plantel. Es la persona que está en contacto y vinculación directa con otros comités y/o organizaciones educativas, sociales o industriales, públicas o privadas, con la finalidad de crear alianzas de colaboración y sinergias de trabajo. Es la autoridad que deberá informar a la comisión sobre los retos o problemas a resolver, así como los resultados obtenidos de las acciones, programas, planes o procesos implementados.     </w:t>
                </w:r>
              </w:ins>
            </w:sdtContent>
          </w:sdt>
        </w:p>
      </w:sdtContent>
    </w:sdt>
    <w:sdt>
      <w:sdtPr>
        <w:tag w:val="goog_rdk_86"/>
      </w:sdtPr>
      <w:sdtContent>
        <w:p w:rsidR="00000000" w:rsidDel="00000000" w:rsidP="00000000" w:rsidRDefault="00000000" w:rsidRPr="00000000" w14:paraId="000002EF">
          <w:pPr>
            <w:tabs>
              <w:tab w:val="left" w:leader="none" w:pos="7655"/>
            </w:tabs>
            <w:spacing w:after="0" w:line="360" w:lineRule="auto"/>
            <w:jc w:val="both"/>
            <w:rPr>
              <w:ins w:author="Juan José Meza Alegría" w:id="36" w:date="2023-03-15T10:49:00Z"/>
              <w:rFonts w:ascii="Montserrat" w:cs="Montserrat" w:eastAsia="Montserrat" w:hAnsi="Montserrat"/>
              <w:b w:val="1"/>
            </w:rPr>
          </w:pPr>
          <w:sdt>
            <w:sdtPr>
              <w:tag w:val="goog_rdk_85"/>
            </w:sdtPr>
            <w:sdtContent>
              <w:ins w:author="Juan José Meza Alegría" w:id="36" w:date="2023-03-15T10:49:00Z">
                <w:r w:rsidDel="00000000" w:rsidR="00000000" w:rsidRPr="00000000">
                  <w:rPr>
                    <w:rtl w:val="0"/>
                  </w:rPr>
                </w:r>
              </w:ins>
            </w:sdtContent>
          </w:sdt>
        </w:p>
      </w:sdtContent>
    </w:sdt>
    <w:p w:rsidR="00000000" w:rsidDel="00000000" w:rsidP="00000000" w:rsidRDefault="00000000" w:rsidRPr="00000000" w14:paraId="000002F0">
      <w:pPr>
        <w:tabs>
          <w:tab w:val="left" w:leader="none" w:pos="7655"/>
        </w:tabs>
        <w:spacing w:after="0" w:line="360" w:lineRule="auto"/>
        <w:jc w:val="both"/>
        <w:rPr>
          <w:rFonts w:ascii="Montserrat" w:cs="Montserrat" w:eastAsia="Montserrat" w:hAnsi="Montserrat"/>
          <w:b w:val="1"/>
        </w:rPr>
      </w:pPr>
      <w:sdt>
        <w:sdtPr>
          <w:tag w:val="goog_rdk_87"/>
        </w:sdtPr>
        <w:sdtContent>
          <w:ins w:author="Juan José Meza Alegría" w:id="36" w:date="2023-03-15T10:49:00Z">
            <w:r w:rsidDel="00000000" w:rsidR="00000000" w:rsidRPr="00000000">
              <w:rPr>
                <w:rFonts w:ascii="Montserrat" w:cs="Montserrat" w:eastAsia="Montserrat" w:hAnsi="Montserrat"/>
                <w:b w:val="1"/>
                <w:rtl w:val="0"/>
              </w:rPr>
              <w:t xml:space="preserve">Facilitador</w:t>
            </w:r>
          </w:ins>
        </w:sdtContent>
      </w:sdt>
      <w:r w:rsidDel="00000000" w:rsidR="00000000" w:rsidRPr="00000000">
        <w:rPr>
          <w:rtl w:val="0"/>
        </w:rPr>
      </w:r>
    </w:p>
    <w:p w:rsidR="00000000" w:rsidDel="00000000" w:rsidP="00000000" w:rsidRDefault="00000000" w:rsidRPr="00000000" w14:paraId="000002F1">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sdt>
      <w:sdtPr>
        <w:tag w:val="goog_rdk_91"/>
      </w:sdtPr>
      <w:sdtContent>
        <w:p w:rsidR="00000000" w:rsidDel="00000000" w:rsidP="00000000" w:rsidRDefault="00000000" w:rsidRPr="00000000" w14:paraId="000002F2">
          <w:pPr>
            <w:tabs>
              <w:tab w:val="left" w:leader="none" w:pos="7655"/>
            </w:tabs>
            <w:spacing w:after="0" w:line="360" w:lineRule="auto"/>
            <w:jc w:val="both"/>
            <w:rPr>
              <w:ins w:author="Juan José Meza Alegría" w:id="38" w:date="2023-03-15T10:49:00Z"/>
              <w:rFonts w:ascii="Montserrat" w:cs="Montserrat" w:eastAsia="Montserrat" w:hAnsi="Montserrat"/>
              <w:b w:val="1"/>
            </w:rPr>
          </w:pPr>
          <w:sdt>
            <w:sdtPr>
              <w:tag w:val="goog_rdk_89"/>
            </w:sdtPr>
            <w:sdtContent>
              <w:ins w:author="Juan José Meza Alegría" w:id="37" w:date="2023-03-15T10:49:00Z">
                <w:r w:rsidDel="00000000" w:rsidR="00000000" w:rsidRPr="00000000">
                  <w:rPr>
                    <w:rFonts w:ascii="Montserrat" w:cs="Montserrat" w:eastAsia="Montserrat" w:hAnsi="Montserrat"/>
                    <w:b w:val="1"/>
                    <w:rtl w:val="0"/>
                  </w:rPr>
                  <w:t xml:space="preserve"> </w:t>
                </w:r>
              </w:ins>
            </w:sdtContent>
          </w:sdt>
          <w:r w:rsidDel="00000000" w:rsidR="00000000" w:rsidRPr="00000000">
            <w:rPr>
              <w:rFonts w:ascii="Montserrat" w:cs="Montserrat" w:eastAsia="Montserrat" w:hAnsi="Montserrat"/>
              <w:rtl w:val="0"/>
            </w:rPr>
            <w:t xml:space="preserve">F</w:t>
          </w:r>
          <w:sdt>
            <w:sdtPr>
              <w:tag w:val="goog_rdk_90"/>
            </w:sdtPr>
            <w:sdtContent>
              <w:ins w:author="Juan José Meza Alegría" w:id="38" w:date="2023-03-15T10:49:00Z">
                <w:r w:rsidDel="00000000" w:rsidR="00000000" w:rsidRPr="00000000">
                  <w:rPr>
                    <w:rFonts w:ascii="Montserrat" w:cs="Montserrat" w:eastAsia="Montserrat" w:hAnsi="Montserrat"/>
                    <w:rtl w:val="0"/>
                  </w:rPr>
                  <w:t xml:space="preserve">unge como coordinador interino del plantel. Es la figura encargada de proveer los insumos teóricos, materiales o humanos para garantizar la correcta y eficiente operación de los programas, acciones, procesos y planes orientados al cuidado y preservación del medio ambiente, el desarrollo sostenible y el combate al cambio climático. Es responsable de la elaboración de formatos y reportes de seguimiento y conclusión de actividades. Finalmente, es quien reporta, al Gestor, el estatus de los planes, procesos, acciones o programas ejecutados por la comisión.    </w:t>
                </w:r>
                <w:r w:rsidDel="00000000" w:rsidR="00000000" w:rsidRPr="00000000">
                  <w:rPr>
                    <w:rtl w:val="0"/>
                  </w:rPr>
                </w:r>
              </w:ins>
            </w:sdtContent>
          </w:sdt>
        </w:p>
      </w:sdtContent>
    </w:sdt>
    <w:sdt>
      <w:sdtPr>
        <w:tag w:val="goog_rdk_93"/>
      </w:sdtPr>
      <w:sdtContent>
        <w:p w:rsidR="00000000" w:rsidDel="00000000" w:rsidP="00000000" w:rsidRDefault="00000000" w:rsidRPr="00000000" w14:paraId="000002F3">
          <w:pPr>
            <w:tabs>
              <w:tab w:val="left" w:leader="none" w:pos="7655"/>
            </w:tabs>
            <w:spacing w:after="0" w:line="360" w:lineRule="auto"/>
            <w:jc w:val="both"/>
            <w:rPr>
              <w:ins w:author="Juan José Meza Alegría" w:id="38" w:date="2023-03-15T10:49:00Z"/>
              <w:rFonts w:ascii="Montserrat" w:cs="Montserrat" w:eastAsia="Montserrat" w:hAnsi="Montserrat"/>
              <w:b w:val="1"/>
            </w:rPr>
          </w:pPr>
          <w:sdt>
            <w:sdtPr>
              <w:tag w:val="goog_rdk_92"/>
            </w:sdtPr>
            <w:sdtContent>
              <w:ins w:author="Juan José Meza Alegría" w:id="38" w:date="2023-03-15T10:49:00Z">
                <w:r w:rsidDel="00000000" w:rsidR="00000000" w:rsidRPr="00000000">
                  <w:rPr>
                    <w:rtl w:val="0"/>
                  </w:rPr>
                </w:r>
              </w:ins>
            </w:sdtContent>
          </w:sdt>
        </w:p>
      </w:sdtContent>
    </w:sdt>
    <w:p w:rsidR="00000000" w:rsidDel="00000000" w:rsidP="00000000" w:rsidRDefault="00000000" w:rsidRPr="00000000" w14:paraId="000002F4">
      <w:pPr>
        <w:tabs>
          <w:tab w:val="left" w:leader="none" w:pos="7655"/>
        </w:tabs>
        <w:spacing w:after="0" w:line="360" w:lineRule="auto"/>
        <w:jc w:val="both"/>
        <w:rPr>
          <w:rFonts w:ascii="Montserrat" w:cs="Montserrat" w:eastAsia="Montserrat" w:hAnsi="Montserrat"/>
          <w:b w:val="1"/>
        </w:rPr>
      </w:pPr>
      <w:sdt>
        <w:sdtPr>
          <w:tag w:val="goog_rdk_94"/>
        </w:sdtPr>
        <w:sdtContent>
          <w:ins w:author="Juan José Meza Alegría" w:id="38" w:date="2023-03-15T10:49:00Z">
            <w:r w:rsidDel="00000000" w:rsidR="00000000" w:rsidRPr="00000000">
              <w:rPr>
                <w:rFonts w:ascii="Montserrat" w:cs="Montserrat" w:eastAsia="Montserrat" w:hAnsi="Montserrat"/>
                <w:b w:val="1"/>
                <w:rtl w:val="0"/>
              </w:rPr>
              <w:t xml:space="preserve">Replicador</w:t>
            </w:r>
          </w:ins>
        </w:sdtContent>
      </w:sdt>
      <w:r w:rsidDel="00000000" w:rsidR="00000000" w:rsidRPr="00000000">
        <w:rPr>
          <w:rtl w:val="0"/>
        </w:rPr>
      </w:r>
    </w:p>
    <w:p w:rsidR="00000000" w:rsidDel="00000000" w:rsidP="00000000" w:rsidRDefault="00000000" w:rsidRPr="00000000" w14:paraId="000002F5">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sdt>
      <w:sdtPr>
        <w:tag w:val="goog_rdk_98"/>
      </w:sdtPr>
      <w:sdtContent>
        <w:p w:rsidR="00000000" w:rsidDel="00000000" w:rsidP="00000000" w:rsidRDefault="00000000" w:rsidRPr="00000000" w14:paraId="000002F6">
          <w:pPr>
            <w:tabs>
              <w:tab w:val="left" w:leader="none" w:pos="7655"/>
            </w:tabs>
            <w:spacing w:after="0" w:line="360" w:lineRule="auto"/>
            <w:jc w:val="both"/>
            <w:rPr>
              <w:ins w:author="Juan José Meza Alegría" w:id="40" w:date="2023-03-15T10:49:00Z"/>
              <w:rFonts w:ascii="Montserrat" w:cs="Montserrat" w:eastAsia="Montserrat" w:hAnsi="Montserrat"/>
            </w:rPr>
          </w:pPr>
          <w:sdt>
            <w:sdtPr>
              <w:tag w:val="goog_rdk_96"/>
            </w:sdtPr>
            <w:sdtContent>
              <w:ins w:author="Juan José Meza Alegría" w:id="39" w:date="2023-03-15T10:49:00Z">
                <w:r w:rsidDel="00000000" w:rsidR="00000000" w:rsidRPr="00000000">
                  <w:rPr>
                    <w:rFonts w:ascii="Montserrat" w:cs="Montserrat" w:eastAsia="Montserrat" w:hAnsi="Montserrat"/>
                    <w:b w:val="1"/>
                    <w:rtl w:val="0"/>
                  </w:rPr>
                  <w:t xml:space="preserve"> </w:t>
                </w:r>
              </w:ins>
            </w:sdtContent>
          </w:sdt>
          <w:r w:rsidDel="00000000" w:rsidR="00000000" w:rsidRPr="00000000">
            <w:rPr>
              <w:rFonts w:ascii="Montserrat" w:cs="Montserrat" w:eastAsia="Montserrat" w:hAnsi="Montserrat"/>
              <w:rtl w:val="0"/>
            </w:rPr>
            <w:t xml:space="preserve">S</w:t>
          </w:r>
          <w:sdt>
            <w:sdtPr>
              <w:tag w:val="goog_rdk_97"/>
            </w:sdtPr>
            <w:sdtContent>
              <w:ins w:author="Juan José Meza Alegría" w:id="40" w:date="2023-03-15T10:49:00Z">
                <w:r w:rsidDel="00000000" w:rsidR="00000000" w:rsidRPr="00000000">
                  <w:rPr>
                    <w:rFonts w:ascii="Montserrat" w:cs="Montserrat" w:eastAsia="Montserrat" w:hAnsi="Montserrat"/>
                    <w:rtl w:val="0"/>
                  </w:rPr>
                  <w:t xml:space="preserve">u función es capacitar, teórica y prácticamente, tanto a los miembros de la comisión, como a personas de la comunidad educativa y/o colaboradores externos, que estén involucrados en los programas, acciones, procesos y planes orientados al cuidado y preservación del medio ambiente, el desarrollo sostenible y el combate al cambio climático. Es responsable de salvaguardar la operación en campo, y en los casos en los que no se cumpla, informar inmediatamente al Facilitador y el Gestor. Es la figura que elabora reportes de primera mano sobre el desempeño, los avances, estancamientos o retrocesos de los programas, acciones, procesos y planes en curso.</w:t>
                </w:r>
              </w:ins>
            </w:sdtContent>
          </w:sdt>
        </w:p>
      </w:sdtContent>
    </w:sdt>
    <w:sdt>
      <w:sdtPr>
        <w:tag w:val="goog_rdk_100"/>
      </w:sdtPr>
      <w:sdtContent>
        <w:p w:rsidR="00000000" w:rsidDel="00000000" w:rsidP="00000000" w:rsidRDefault="00000000" w:rsidRPr="00000000" w14:paraId="000002F7">
          <w:pPr>
            <w:tabs>
              <w:tab w:val="left" w:leader="none" w:pos="7655"/>
            </w:tabs>
            <w:spacing w:after="0" w:line="360" w:lineRule="auto"/>
            <w:jc w:val="both"/>
            <w:rPr>
              <w:ins w:author="Juan José Meza Alegría" w:id="40" w:date="2023-03-15T10:49:00Z"/>
              <w:rFonts w:ascii="Montserrat" w:cs="Montserrat" w:eastAsia="Montserrat" w:hAnsi="Montserrat"/>
              <w:b w:val="1"/>
            </w:rPr>
          </w:pPr>
          <w:sdt>
            <w:sdtPr>
              <w:tag w:val="goog_rdk_99"/>
            </w:sdtPr>
            <w:sdtContent>
              <w:ins w:author="Juan José Meza Alegría" w:id="40" w:date="2023-03-15T10:49:00Z">
                <w:r w:rsidDel="00000000" w:rsidR="00000000" w:rsidRPr="00000000">
                  <w:rPr>
                    <w:rtl w:val="0"/>
                  </w:rPr>
                </w:r>
              </w:ins>
            </w:sdtContent>
          </w:sdt>
        </w:p>
      </w:sdtContent>
    </w:sdt>
    <w:p w:rsidR="00000000" w:rsidDel="00000000" w:rsidP="00000000" w:rsidRDefault="00000000" w:rsidRPr="00000000" w14:paraId="000002F8">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F9">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FA">
      <w:pPr>
        <w:tabs>
          <w:tab w:val="left" w:leader="none" w:pos="7655"/>
        </w:tabs>
        <w:spacing w:after="0" w:line="360" w:lineRule="auto"/>
        <w:jc w:val="both"/>
        <w:rPr>
          <w:rFonts w:ascii="Montserrat" w:cs="Montserrat" w:eastAsia="Montserrat" w:hAnsi="Montserrat"/>
          <w:b w:val="1"/>
        </w:rPr>
      </w:pPr>
      <w:sdt>
        <w:sdtPr>
          <w:tag w:val="goog_rdk_102"/>
        </w:sdtPr>
        <w:sdtContent>
          <w:ins w:author="Juan José Meza Alegría" w:id="41" w:date="2023-03-15T10:49:00Z">
            <w:r w:rsidDel="00000000" w:rsidR="00000000" w:rsidRPr="00000000">
              <w:rPr>
                <w:rFonts w:ascii="Montserrat" w:cs="Montserrat" w:eastAsia="Montserrat" w:hAnsi="Montserrat"/>
                <w:b w:val="1"/>
                <w:rtl w:val="0"/>
              </w:rPr>
              <w:t xml:space="preserve">Auxiliar</w:t>
            </w:r>
          </w:ins>
        </w:sdtContent>
      </w:sdt>
      <w:r w:rsidDel="00000000" w:rsidR="00000000" w:rsidRPr="00000000">
        <w:rPr>
          <w:rtl w:val="0"/>
        </w:rPr>
      </w:r>
    </w:p>
    <w:p w:rsidR="00000000" w:rsidDel="00000000" w:rsidP="00000000" w:rsidRDefault="00000000" w:rsidRPr="00000000" w14:paraId="000002FB">
      <w:pPr>
        <w:tabs>
          <w:tab w:val="left" w:leader="none" w:pos="7655"/>
        </w:tabs>
        <w:spacing w:after="0" w:line="360" w:lineRule="auto"/>
        <w:jc w:val="both"/>
        <w:rPr>
          <w:rFonts w:ascii="Montserrat" w:cs="Montserrat" w:eastAsia="Montserrat" w:hAnsi="Montserrat"/>
          <w:b w:val="1"/>
        </w:rPr>
      </w:pPr>
      <w:r w:rsidDel="00000000" w:rsidR="00000000" w:rsidRPr="00000000">
        <w:rPr>
          <w:rtl w:val="0"/>
        </w:rPr>
      </w:r>
    </w:p>
    <w:sdt>
      <w:sdtPr>
        <w:tag w:val="goog_rdk_104"/>
      </w:sdtPr>
      <w:sdtContent>
        <w:p w:rsidR="00000000" w:rsidDel="00000000" w:rsidP="00000000" w:rsidRDefault="00000000" w:rsidRPr="00000000" w14:paraId="000002FC">
          <w:pPr>
            <w:tabs>
              <w:tab w:val="left" w:leader="none" w:pos="7655"/>
            </w:tabs>
            <w:spacing w:after="0" w:line="360" w:lineRule="auto"/>
            <w:jc w:val="both"/>
            <w:rPr>
              <w:ins w:author="Juan José Meza Alegría" w:id="42" w:date="2023-03-15T10:49:00Z"/>
              <w:rFonts w:ascii="Montserrat" w:cs="Montserrat" w:eastAsia="Montserrat" w:hAnsi="Montserrat"/>
            </w:rPr>
          </w:pPr>
          <w:r w:rsidDel="00000000" w:rsidR="00000000" w:rsidRPr="00000000">
            <w:rPr>
              <w:rFonts w:ascii="Montserrat" w:cs="Montserrat" w:eastAsia="Montserrat" w:hAnsi="Montserrat"/>
              <w:rtl w:val="0"/>
            </w:rPr>
            <w:t xml:space="preserve">R</w:t>
          </w:r>
          <w:sdt>
            <w:sdtPr>
              <w:tag w:val="goog_rdk_103"/>
            </w:sdtPr>
            <w:sdtContent>
              <w:ins w:author="Juan José Meza Alegría" w:id="42" w:date="2023-03-15T10:49:00Z">
                <w:r w:rsidDel="00000000" w:rsidR="00000000" w:rsidRPr="00000000">
                  <w:rPr>
                    <w:rFonts w:ascii="Montserrat" w:cs="Montserrat" w:eastAsia="Montserrat" w:hAnsi="Montserrat"/>
                    <w:rtl w:val="0"/>
                  </w:rPr>
                  <w:t xml:space="preserve">esponsable de participar en todos los programas, acciones, procesos y planes orientados al cuidado y preservación del medio ambiente, el desarrollo sostenible y el combate al cambio climático, que la comisión indique.</w:t>
                </w:r>
                <w:commentRangeEnd w:id="0"/>
                <w:r w:rsidDel="00000000" w:rsidR="00000000" w:rsidRPr="00000000">
                  <w:commentReference w:id="0"/>
                </w:r>
                <w:r w:rsidDel="00000000" w:rsidR="00000000" w:rsidRPr="00000000">
                  <w:rPr>
                    <w:rtl w:val="0"/>
                  </w:rPr>
                </w:r>
              </w:ins>
            </w:sdtContent>
          </w:sdt>
        </w:p>
      </w:sdtContent>
    </w:sdt>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2FE">
      <w:pPr>
        <w:tabs>
          <w:tab w:val="left" w:leader="none" w:pos="7655"/>
        </w:tabs>
        <w:spacing w:after="240" w:before="240" w:line="360" w:lineRule="auto"/>
        <w:jc w:val="center"/>
        <w:rPr>
          <w:rFonts w:ascii="Montserrat" w:cs="Montserrat" w:eastAsia="Montserrat" w:hAnsi="Montserrat"/>
          <w:i w:val="1"/>
        </w:rPr>
      </w:pPr>
      <w:r w:rsidDel="00000000" w:rsidR="00000000" w:rsidRPr="00000000">
        <w:rPr>
          <w:rFonts w:ascii="Montserrat" w:cs="Montserrat" w:eastAsia="Montserrat" w:hAnsi="Montserrat"/>
          <w:b w:val="1"/>
          <w:rtl w:val="0"/>
        </w:rPr>
        <w:t xml:space="preserve">DE LA INSTALACIÓN DEL CONSEJO DE PAZ ESCOLAR (COPAZE) Y SUS COMISIONES</w:t>
      </w:r>
      <w:r w:rsidDel="00000000" w:rsidR="00000000" w:rsidRPr="00000000">
        <w:rPr>
          <w:rFonts w:ascii="Montserrat" w:cs="Montserrat" w:eastAsia="Montserrat" w:hAnsi="Montserrat"/>
          <w:i w:val="1"/>
          <w:rtl w:val="0"/>
        </w:rPr>
        <w:t xml:space="preserve"> </w:t>
      </w:r>
    </w:p>
    <w:p w:rsidR="00000000" w:rsidDel="00000000" w:rsidP="00000000" w:rsidRDefault="00000000" w:rsidRPr="00000000" w14:paraId="000002FF">
      <w:pPr>
        <w:tabs>
          <w:tab w:val="left" w:leader="none" w:pos="7655"/>
        </w:tabs>
        <w:spacing w:after="240" w:before="24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Las autoridades educativas en sus respectivos ámbitos de competencia promoverán la instalación y operación de los Consejo de Paz Escolar (COPAZE), coadyuvando en todo lo relacionado a su organización, funcionamiento y seguimiento, prestando la asistencia necesaria para garantizar la participación de la comunidad educativa y estableciendo estímulos que impulsen su instalación.</w:t>
      </w:r>
    </w:p>
    <w:p w:rsidR="00000000" w:rsidDel="00000000" w:rsidP="00000000" w:rsidRDefault="00000000" w:rsidRPr="00000000" w14:paraId="00000300">
      <w:pPr>
        <w:tabs>
          <w:tab w:val="left" w:leader="none" w:pos="7655"/>
        </w:tabs>
        <w:spacing w:after="240" w:before="24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La Subsecretaría de Educación Media Superior en el ámbito de su competencia publicará a través </w:t>
      </w:r>
      <w:r w:rsidDel="00000000" w:rsidR="00000000" w:rsidRPr="00000000">
        <w:rPr>
          <w:rFonts w:ascii="Montserrat" w:cs="Montserrat" w:eastAsia="Montserrat" w:hAnsi="Montserrat"/>
          <w:highlight w:val="green"/>
          <w:rtl w:val="0"/>
        </w:rPr>
        <w:t xml:space="preserve">del sitio oficial (agregar liga)</w:t>
      </w:r>
      <w:r w:rsidDel="00000000" w:rsidR="00000000" w:rsidRPr="00000000">
        <w:rPr>
          <w:rFonts w:ascii="Montserrat" w:cs="Montserrat" w:eastAsia="Montserrat" w:hAnsi="Montserrat"/>
          <w:rtl w:val="0"/>
        </w:rPr>
        <w:t xml:space="preserve"> los formatos y/o documentos oficiales descargables que sean necesarios para la instalación, la operación y el seguimiento de los Consejo de Paz Escolar (COPAZE) y en los canales oficiales de comunicación de la misma subsecretaría, así cualquier modificación y actualización de éstos.</w:t>
      </w:r>
    </w:p>
    <w:p w:rsidR="00000000" w:rsidDel="00000000" w:rsidP="00000000" w:rsidRDefault="00000000" w:rsidRPr="00000000" w14:paraId="00000301">
      <w:pPr>
        <w:tabs>
          <w:tab w:val="left" w:leader="none" w:pos="7655"/>
        </w:tabs>
        <w:spacing w:after="240" w:before="24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La instalación del Consejo de Paz Escolar (COPAZE) deberá realizarse durante los primeros veintiún días del inicio del ciclo escolar del periodo del mes de agosto.</w:t>
      </w:r>
    </w:p>
    <w:p w:rsidR="00000000" w:rsidDel="00000000" w:rsidP="00000000" w:rsidRDefault="00000000" w:rsidRPr="00000000" w14:paraId="00000302">
      <w:pPr>
        <w:tabs>
          <w:tab w:val="left" w:leader="none" w:pos="7655"/>
        </w:tabs>
        <w:spacing w:after="240" w:before="24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La primera instalación del Consejo de Paz Escolar (COPAZE) se realizará durante los primeros diez días de la presentación de la Estrategia Nacional por la Construcción de la Paz en la Educación Media Superior.</w:t>
      </w:r>
    </w:p>
    <w:p w:rsidR="00000000" w:rsidDel="00000000" w:rsidP="00000000" w:rsidRDefault="00000000" w:rsidRPr="00000000" w14:paraId="00000303">
      <w:pPr>
        <w:tabs>
          <w:tab w:val="left" w:leader="none" w:pos="7655"/>
        </w:tabs>
        <w:spacing w:after="240" w:before="24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304">
      <w:pPr>
        <w:tabs>
          <w:tab w:val="left" w:leader="none" w:pos="7655"/>
        </w:tabs>
        <w:spacing w:after="240" w:before="24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Para poder realizar la primera instalación las y los integrantes del Consejo de Paz Escolar (COPAZE) deberán tomar una capacitación que será impartida por la Subsecretaría de Educación Media Superior a través de la Dirección de Programas de Optimización de Infraestructura</w:t>
      </w:r>
    </w:p>
    <w:p w:rsidR="00000000" w:rsidDel="00000000" w:rsidP="00000000" w:rsidRDefault="00000000" w:rsidRPr="00000000" w14:paraId="00000305">
      <w:pPr>
        <w:tabs>
          <w:tab w:val="left" w:leader="none" w:pos="7655"/>
        </w:tabs>
        <w:spacing w:after="240" w:before="24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El Consejo de Construcción de Paz Escolar (COPAZE) establecerá la fecha límite para la instalación de las comisiones y sus integrantes, sin embargo, este no deberá superar los quince días posteriores a la instalación del Consejo.</w:t>
      </w:r>
    </w:p>
    <w:p w:rsidR="00000000" w:rsidDel="00000000" w:rsidP="00000000" w:rsidRDefault="00000000" w:rsidRPr="00000000" w14:paraId="00000306">
      <w:pPr>
        <w:tabs>
          <w:tab w:val="left" w:leader="none" w:pos="7655"/>
        </w:tabs>
        <w:spacing w:after="240" w:before="24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Las y los integrantes del Consejo de Construcción de Paz Escolar (COPAZE) y así como de sus comisiones participarán de manera voluntaria, comprometida y honorífica en el objeto de estas, por la cual no se contrae ninguna relación laboral.</w:t>
      </w:r>
    </w:p>
    <w:p w:rsidR="00000000" w:rsidDel="00000000" w:rsidP="00000000" w:rsidRDefault="00000000" w:rsidRPr="00000000" w14:paraId="00000307">
      <w:pPr>
        <w:tabs>
          <w:tab w:val="left" w:leader="none" w:pos="7655"/>
        </w:tabs>
        <w:spacing w:after="240" w:before="24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Las Comisiones podrán integrar para su funcionamiento a prestadore(a)s de servicio social de Educación Media y Superior, estudiantes de Educación Superior para la realización de prácticas profesionales, así como docentes y estudiantes de Educación Media y Superior a través del voluntariado.</w:t>
      </w:r>
    </w:p>
    <w:p w:rsidR="00000000" w:rsidDel="00000000" w:rsidP="00000000" w:rsidRDefault="00000000" w:rsidRPr="00000000" w14:paraId="00000308">
      <w:pPr>
        <w:tabs>
          <w:tab w:val="left" w:leader="none" w:pos="7655"/>
        </w:tabs>
        <w:spacing w:after="240" w:before="24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Quienes participen a través del servicio social, prácticas profesionales y voluntariado deberán seguir los lineamientos, guías, reglamentos y acuerdos que se establezcan para la operación del Consejo de Paz Escolar (COPAZE) y sus Comisiones.</w:t>
      </w:r>
    </w:p>
    <w:p w:rsidR="00000000" w:rsidDel="00000000" w:rsidP="00000000" w:rsidRDefault="00000000" w:rsidRPr="00000000" w14:paraId="00000309">
      <w:pPr>
        <w:tabs>
          <w:tab w:val="left" w:leader="none" w:pos="7655"/>
        </w:tabs>
        <w:spacing w:after="240" w:before="240" w:line="36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DEL REGISTRO DEL CONSEJO DE PAZ ESCOLAR (COPAZE) </w:t>
      </w:r>
    </w:p>
    <w:p w:rsidR="00000000" w:rsidDel="00000000" w:rsidP="00000000" w:rsidRDefault="00000000" w:rsidRPr="00000000" w14:paraId="0000030A">
      <w:pPr>
        <w:tabs>
          <w:tab w:val="left" w:leader="none" w:pos="7655"/>
        </w:tabs>
        <w:spacing w:after="240" w:before="24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El secretaria técnica o quién designe el o la presidenta del Consejo será quien realice el registro de las y los integrantes del Consejo de Paz Escolar (COPAZE).</w:t>
      </w:r>
    </w:p>
    <w:p w:rsidR="00000000" w:rsidDel="00000000" w:rsidP="00000000" w:rsidRDefault="00000000" w:rsidRPr="00000000" w14:paraId="0000030B">
      <w:pPr>
        <w:tabs>
          <w:tab w:val="left" w:leader="none" w:pos="7655"/>
        </w:tabs>
        <w:spacing w:after="240" w:before="24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El registro será a través </w:t>
      </w:r>
      <w:r w:rsidDel="00000000" w:rsidR="00000000" w:rsidRPr="00000000">
        <w:rPr>
          <w:rFonts w:ascii="Montserrat" w:cs="Montserrat" w:eastAsia="Montserrat" w:hAnsi="Montserrat"/>
          <w:highlight w:val="green"/>
          <w:rtl w:val="0"/>
        </w:rPr>
        <w:t xml:space="preserve">del sitio oficial (agregar liga)</w:t>
      </w:r>
      <w:r w:rsidDel="00000000" w:rsidR="00000000" w:rsidRPr="00000000">
        <w:rPr>
          <w:rFonts w:ascii="Montserrat" w:cs="Montserrat" w:eastAsia="Montserrat" w:hAnsi="Montserrat"/>
          <w:rtl w:val="0"/>
        </w:rPr>
        <w:t xml:space="preserve"> mismo que la Subsecretaría de Educación Media Superior en el ámbito de su competencia pondrá a su disposición.</w:t>
      </w:r>
    </w:p>
    <w:p w:rsidR="00000000" w:rsidDel="00000000" w:rsidP="00000000" w:rsidRDefault="00000000" w:rsidRPr="00000000" w14:paraId="0000030C">
      <w:pPr>
        <w:tabs>
          <w:tab w:val="left" w:leader="none" w:pos="7655"/>
        </w:tabs>
        <w:spacing w:after="240" w:before="24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30D">
      <w:pPr>
        <w:tabs>
          <w:tab w:val="left" w:leader="none" w:pos="7655"/>
        </w:tabs>
        <w:spacing w:after="240" w:before="24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Se diseña el manual de usuario para facilitar el registro en el sitio oficial.</w:t>
      </w:r>
    </w:p>
    <w:p w:rsidR="00000000" w:rsidDel="00000000" w:rsidP="00000000" w:rsidRDefault="00000000" w:rsidRPr="00000000" w14:paraId="0000030E">
      <w:pPr>
        <w:tabs>
          <w:tab w:val="left" w:leader="none" w:pos="7655"/>
        </w:tabs>
        <w:spacing w:after="240" w:before="240" w:line="360" w:lineRule="auto"/>
        <w:jc w:val="center"/>
        <w:rPr>
          <w:rFonts w:ascii="Montserrat" w:cs="Montserrat" w:eastAsia="Montserrat" w:hAnsi="Montserrat"/>
        </w:rPr>
      </w:pPr>
      <w:r w:rsidDel="00000000" w:rsidR="00000000" w:rsidRPr="00000000">
        <w:rPr>
          <w:rFonts w:ascii="Montserrat" w:cs="Montserrat" w:eastAsia="Montserrat" w:hAnsi="Montserrat"/>
          <w:b w:val="1"/>
          <w:rtl w:val="0"/>
        </w:rPr>
        <w:t xml:space="preserve">DE LAS SESIONES ORDINARIAS, EXTRAORDINARIAS, LA CONVOCATORIA Y EL QORUM LEGAL</w:t>
      </w:r>
      <w:r w:rsidDel="00000000" w:rsidR="00000000" w:rsidRPr="00000000">
        <w:rPr>
          <w:rtl w:val="0"/>
        </w:rPr>
      </w:r>
    </w:p>
    <w:p w:rsidR="00000000" w:rsidDel="00000000" w:rsidP="00000000" w:rsidRDefault="00000000" w:rsidRPr="00000000" w14:paraId="0000030F">
      <w:pPr>
        <w:tabs>
          <w:tab w:val="left" w:leader="none" w:pos="7655"/>
        </w:tabs>
        <w:spacing w:after="240" w:before="24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Durante la sesión de instalación se acordará la próxima sesión ordinaria, no teniendo un máximo de quince días posteriores a la instalación del Consejo.</w:t>
      </w:r>
    </w:p>
    <w:p w:rsidR="00000000" w:rsidDel="00000000" w:rsidP="00000000" w:rsidRDefault="00000000" w:rsidRPr="00000000" w14:paraId="00000310">
      <w:pPr>
        <w:tabs>
          <w:tab w:val="left" w:leader="none" w:pos="7655"/>
        </w:tabs>
        <w:spacing w:after="240" w:before="24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Las sesiones ordinarias deberán ser calendarizadas y realizarse en un periodo de cada quince días.</w:t>
      </w:r>
    </w:p>
    <w:p w:rsidR="00000000" w:rsidDel="00000000" w:rsidP="00000000" w:rsidRDefault="00000000" w:rsidRPr="00000000" w14:paraId="00000311">
      <w:pPr>
        <w:tabs>
          <w:tab w:val="left" w:leader="none" w:pos="7655"/>
        </w:tabs>
        <w:spacing w:after="240" w:before="24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Se puede convocar a sesiones extraordinarias cuando así se requiera.</w:t>
      </w:r>
    </w:p>
    <w:p w:rsidR="00000000" w:rsidDel="00000000" w:rsidP="00000000" w:rsidRDefault="00000000" w:rsidRPr="00000000" w14:paraId="00000312">
      <w:pPr>
        <w:tabs>
          <w:tab w:val="left" w:leader="none" w:pos="7655"/>
        </w:tabs>
        <w:spacing w:after="240" w:before="24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Se pueden celebrar reuniones, mesas o grupos de trabajo para dar seguimiento a las acciones.</w:t>
      </w:r>
    </w:p>
    <w:p w:rsidR="00000000" w:rsidDel="00000000" w:rsidP="00000000" w:rsidRDefault="00000000" w:rsidRPr="00000000" w14:paraId="00000313">
      <w:pPr>
        <w:tabs>
          <w:tab w:val="left" w:leader="none" w:pos="7655"/>
        </w:tabs>
        <w:spacing w:after="240" w:before="24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Los asuntos, acuerdos y temas que se discutan en las sesiones deberán tener registro en las actas de seguimiento y el portal oficial, subiendo como evidencia la copia del acta.</w:t>
      </w:r>
    </w:p>
    <w:p w:rsidR="00000000" w:rsidDel="00000000" w:rsidP="00000000" w:rsidRDefault="00000000" w:rsidRPr="00000000" w14:paraId="00000314">
      <w:pPr>
        <w:tabs>
          <w:tab w:val="left" w:leader="none" w:pos="7655"/>
        </w:tabs>
        <w:spacing w:after="240" w:before="24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La convocatoria para las sesiones ordinarias deberá publicarse hasta en un máximo de cuarenta y ocho horas antes y las para las sesiones extraordinarias hasta veinticuatro horas antes del inicio de la sesión a través de los medios que el Consejo de Paz Escolar decida.</w:t>
      </w:r>
    </w:p>
    <w:p w:rsidR="00000000" w:rsidDel="00000000" w:rsidP="00000000" w:rsidRDefault="00000000" w:rsidRPr="00000000" w14:paraId="00000315">
      <w:pPr>
        <w:tabs>
          <w:tab w:val="left" w:leader="none" w:pos="7655"/>
        </w:tabs>
        <w:spacing w:after="240" w:before="24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Para que una sesión pueda ser válida deberá tener el quórum legal,  constituye quórum legal la mayoría de los miembros del Consejo de Paz Escolar (COPAZE).</w:t>
      </w:r>
    </w:p>
    <w:p w:rsidR="00000000" w:rsidDel="00000000" w:rsidP="00000000" w:rsidRDefault="00000000" w:rsidRPr="00000000" w14:paraId="00000316">
      <w:pPr>
        <w:tabs>
          <w:tab w:val="left" w:leader="none" w:pos="7655"/>
        </w:tabs>
        <w:spacing w:after="240" w:before="24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17">
      <w:pPr>
        <w:tabs>
          <w:tab w:val="left" w:leader="none" w:pos="7655"/>
        </w:tabs>
        <w:spacing w:after="240" w:before="240" w:line="360" w:lineRule="auto"/>
        <w:jc w:val="center"/>
        <w:rPr>
          <w:rFonts w:ascii="Montserrat" w:cs="Montserrat" w:eastAsia="Montserrat" w:hAnsi="Montserrat"/>
        </w:rPr>
      </w:pPr>
      <w:r w:rsidDel="00000000" w:rsidR="00000000" w:rsidRPr="00000000">
        <w:rPr>
          <w:rFonts w:ascii="Montserrat" w:cs="Montserrat" w:eastAsia="Montserrat" w:hAnsi="Montserrat"/>
          <w:b w:val="1"/>
          <w:rtl w:val="0"/>
        </w:rPr>
        <w:t xml:space="preserve">VIGENCIA DEL CONSEJO DE CONSTRUCCIÓN DE PAZ ESCOLAR (COPAZE), SUS COMISIONES LAS Y LOS INTEGRANTES.</w:t>
      </w:r>
      <w:r w:rsidDel="00000000" w:rsidR="00000000" w:rsidRPr="00000000">
        <w:rPr>
          <w:rtl w:val="0"/>
        </w:rPr>
      </w:r>
    </w:p>
    <w:p w:rsidR="00000000" w:rsidDel="00000000" w:rsidP="00000000" w:rsidRDefault="00000000" w:rsidRPr="00000000" w14:paraId="00000318">
      <w:pPr>
        <w:tabs>
          <w:tab w:val="left" w:leader="none" w:pos="7655"/>
        </w:tabs>
        <w:spacing w:after="240" w:before="24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El Consejo de Paz Escolar (COPAZE) tendrá una vigencia de un año, pero en esta primera ocasión será a partir de la fecha de instalación hasta la conclusión del Ciclo escolar del mes de julio del 2024.</w:t>
      </w:r>
    </w:p>
    <w:p w:rsidR="00000000" w:rsidDel="00000000" w:rsidP="00000000" w:rsidRDefault="00000000" w:rsidRPr="00000000" w14:paraId="00000319">
      <w:pPr>
        <w:tabs>
          <w:tab w:val="left" w:leader="none" w:pos="7655"/>
        </w:tabs>
        <w:spacing w:after="240" w:before="24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Las y los integrantes del Consejo de Paz Escolar (COPAZE) y sus comisiones que pertenezcan a la estructura operacional y orgánica del plantel pueden participar nuevamente por los periodos que así convenga.</w:t>
      </w:r>
    </w:p>
    <w:p w:rsidR="00000000" w:rsidDel="00000000" w:rsidP="00000000" w:rsidRDefault="00000000" w:rsidRPr="00000000" w14:paraId="0000031A">
      <w:pPr>
        <w:tabs>
          <w:tab w:val="left" w:leader="none" w:pos="7655"/>
        </w:tabs>
        <w:spacing w:after="240" w:before="24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Cuando existan modificaciones del personal dentro de la estructura operacional y orgánica del plantel y este sea miembro del Consejo de Paz Escolar (COPAZE), la nueva figura deberá ocupar el mismo espacio en el Consejo.</w:t>
      </w:r>
    </w:p>
    <w:p w:rsidR="00000000" w:rsidDel="00000000" w:rsidP="00000000" w:rsidRDefault="00000000" w:rsidRPr="00000000" w14:paraId="0000031B">
      <w:pPr>
        <w:tabs>
          <w:tab w:val="left" w:leader="none" w:pos="7655"/>
        </w:tabs>
        <w:spacing w:after="240" w:before="240" w:line="360" w:lineRule="auto"/>
        <w:jc w:val="center"/>
        <w:rPr>
          <w:rFonts w:ascii="Montserrat" w:cs="Montserrat" w:eastAsia="Montserrat" w:hAnsi="Montserrat"/>
        </w:rPr>
      </w:pPr>
      <w:r w:rsidDel="00000000" w:rsidR="00000000" w:rsidRPr="00000000">
        <w:rPr>
          <w:rFonts w:ascii="Montserrat" w:cs="Montserrat" w:eastAsia="Montserrat" w:hAnsi="Montserrat"/>
          <w:b w:val="1"/>
          <w:i w:val="1"/>
          <w:rtl w:val="0"/>
        </w:rPr>
        <w:t xml:space="preserve">Del seguimiento, informes parciales y finales del Consejo de Paz Escolar (COPAZE)</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31C">
      <w:pPr>
        <w:tabs>
          <w:tab w:val="left" w:leader="none" w:pos="7655"/>
        </w:tabs>
        <w:spacing w:after="240" w:before="24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Será la Dirección de Programas de Optimización de Infraestructura la responsable de dar el seguimiento a los consejos del Consejo de Paz Escolar (COPAZE).</w:t>
      </w:r>
    </w:p>
    <w:p w:rsidR="00000000" w:rsidDel="00000000" w:rsidP="00000000" w:rsidRDefault="00000000" w:rsidRPr="00000000" w14:paraId="0000031D">
      <w:pPr>
        <w:tabs>
          <w:tab w:val="left" w:leader="none" w:pos="7655"/>
        </w:tabs>
        <w:spacing w:after="240" w:before="24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La Dirección de Programas de Optimización de Infraestructura estará en coordinación con área de Tecnologías de la información para dar el correcto funcionamiento al Consejo.</w:t>
      </w:r>
    </w:p>
    <w:p w:rsidR="00000000" w:rsidDel="00000000" w:rsidP="00000000" w:rsidRDefault="00000000" w:rsidRPr="00000000" w14:paraId="0000031E">
      <w:pPr>
        <w:tabs>
          <w:tab w:val="left" w:leader="none" w:pos="7655"/>
        </w:tabs>
        <w:spacing w:after="240" w:before="24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El </w:t>
      </w:r>
      <w:r w:rsidDel="00000000" w:rsidR="00000000" w:rsidRPr="00000000">
        <w:rPr>
          <w:rFonts w:ascii="Montserrat" w:cs="Montserrat" w:eastAsia="Montserrat" w:hAnsi="Montserrat"/>
          <w:b w:val="1"/>
          <w:i w:val="1"/>
          <w:rtl w:val="0"/>
        </w:rPr>
        <w:t xml:space="preserve">Consejo de Paz Escolar (COPAZE)</w:t>
      </w:r>
      <w:r w:rsidDel="00000000" w:rsidR="00000000" w:rsidRPr="00000000">
        <w:rPr>
          <w:rFonts w:ascii="Montserrat" w:cs="Montserrat" w:eastAsia="Montserrat" w:hAnsi="Montserrat"/>
          <w:rtl w:val="0"/>
        </w:rPr>
        <w:t xml:space="preserve"> deberá presentar un informe mensual sobre las actividades, su funcionamiento y quienes son sus integrantes.</w:t>
      </w:r>
    </w:p>
    <w:p w:rsidR="00000000" w:rsidDel="00000000" w:rsidP="00000000" w:rsidRDefault="00000000" w:rsidRPr="00000000" w14:paraId="0000031F">
      <w:pPr>
        <w:tabs>
          <w:tab w:val="left" w:leader="none" w:pos="7655"/>
        </w:tabs>
        <w:spacing w:after="240" w:before="24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Durante los meses de junio y octubre deberán presentar un informe final sobre las actividades, funcionamiento y sus integrantes.</w:t>
      </w:r>
    </w:p>
    <w:p w:rsidR="00000000" w:rsidDel="00000000" w:rsidP="00000000" w:rsidRDefault="00000000" w:rsidRPr="00000000" w14:paraId="00000320">
      <w:pPr>
        <w:tabs>
          <w:tab w:val="left" w:leader="none" w:pos="7655"/>
        </w:tabs>
        <w:spacing w:after="240" w:before="24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La Dirección de Programas de Optimización de Infraestructura será la responsable de publicar la guía para la elaboración de informes, mismos que serán publicados en el sitio oficial.</w:t>
      </w:r>
    </w:p>
    <w:p w:rsidR="00000000" w:rsidDel="00000000" w:rsidP="00000000" w:rsidRDefault="00000000" w:rsidRPr="00000000" w14:paraId="00000321">
      <w:pPr>
        <w:tabs>
          <w:tab w:val="left" w:leader="none" w:pos="7655"/>
        </w:tabs>
        <w:spacing w:after="240" w:before="24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22">
      <w:pPr>
        <w:tabs>
          <w:tab w:val="left" w:leader="none" w:pos="7655"/>
        </w:tabs>
        <w:spacing w:after="240" w:before="24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23">
      <w:pPr>
        <w:tabs>
          <w:tab w:val="left" w:leader="none" w:pos="7655"/>
        </w:tabs>
        <w:spacing w:after="240" w:before="24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24">
      <w:pPr>
        <w:tabs>
          <w:tab w:val="left" w:leader="none" w:pos="7655"/>
        </w:tabs>
        <w:spacing w:after="240" w:before="24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25">
      <w:pPr>
        <w:tabs>
          <w:tab w:val="left" w:leader="none" w:pos="7655"/>
        </w:tabs>
        <w:spacing w:after="240" w:before="24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26">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5"/>
        </w:tabs>
        <w:spacing w:after="0" w:before="0" w:line="360" w:lineRule="auto"/>
        <w:ind w:left="0" w:right="0" w:firstLine="0"/>
        <w:jc w:val="both"/>
        <w:rPr>
          <w:rFonts w:ascii="Montserrat" w:cs="Montserrat" w:eastAsia="Montserrat" w:hAnsi="Montserrat"/>
          <w:b w:val="1"/>
        </w:rPr>
        <w:sectPr>
          <w:type w:val="nextPage"/>
          <w:pgSz w:h="15840" w:w="12240" w:orient="portrait"/>
          <w:pgMar w:bottom="1417" w:top="1843" w:left="1701" w:right="1701" w:header="708" w:footer="708"/>
          <w:titlePg w:val="1"/>
        </w:sectPr>
      </w:pPr>
      <w:r w:rsidDel="00000000" w:rsidR="00000000" w:rsidRPr="00000000">
        <w:rPr>
          <w:rtl w:val="0"/>
        </w:rPr>
      </w:r>
    </w:p>
    <w:p w:rsidR="00000000" w:rsidDel="00000000" w:rsidP="00000000" w:rsidRDefault="00000000" w:rsidRPr="00000000" w14:paraId="00000328">
      <w:pPr>
        <w:tabs>
          <w:tab w:val="left" w:leader="none" w:pos="7655"/>
        </w:tabs>
        <w:spacing w:after="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29">
      <w:pPr>
        <w:tabs>
          <w:tab w:val="left" w:leader="none" w:pos="7655"/>
        </w:tabs>
        <w:spacing w:after="0" w:line="36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ANEXO</w:t>
      </w:r>
    </w:p>
    <w:p w:rsidR="00000000" w:rsidDel="00000000" w:rsidP="00000000" w:rsidRDefault="00000000" w:rsidRPr="00000000" w14:paraId="0000032A">
      <w:pPr>
        <w:tabs>
          <w:tab w:val="left" w:leader="none" w:pos="7655"/>
        </w:tabs>
        <w:spacing w:after="0" w:line="360" w:lineRule="auto"/>
        <w:jc w:val="center"/>
        <w:rPr>
          <w:rFonts w:ascii="Montserrat" w:cs="Montserrat" w:eastAsia="Montserrat" w:hAnsi="Montserrat"/>
          <w:b w:val="1"/>
        </w:rPr>
      </w:pPr>
      <w:r w:rsidDel="00000000" w:rsidR="00000000" w:rsidRPr="00000000">
        <w:rPr>
          <w:rtl w:val="0"/>
        </w:rPr>
      </w:r>
    </w:p>
    <w:tbl>
      <w:tblPr>
        <w:tblStyle w:val="Table2"/>
        <w:tblW w:w="9400.0" w:type="dxa"/>
        <w:jc w:val="center"/>
        <w:tblLayout w:type="fixed"/>
        <w:tblLook w:val="0400"/>
      </w:tblPr>
      <w:tblGrid>
        <w:gridCol w:w="1797"/>
        <w:gridCol w:w="2322"/>
        <w:gridCol w:w="5281"/>
        <w:tblGridChange w:id="0">
          <w:tblGrid>
            <w:gridCol w:w="1797"/>
            <w:gridCol w:w="2322"/>
            <w:gridCol w:w="5281"/>
          </w:tblGrid>
        </w:tblGridChange>
      </w:tblGrid>
      <w:tr>
        <w:trPr>
          <w:cantSplit w:val="0"/>
          <w:trHeight w:val="87" w:hRule="atLeast"/>
          <w:tblHeader w:val="1"/>
        </w:trPr>
        <w:tc>
          <w:tcPr>
            <w:tcBorders>
              <w:top w:color="000000" w:space="0" w:sz="4" w:val="single"/>
              <w:left w:color="000000" w:space="0" w:sz="4" w:val="single"/>
              <w:bottom w:color="000000" w:space="0" w:sz="4" w:val="single"/>
              <w:right w:color="000000" w:space="0" w:sz="4" w:val="single"/>
            </w:tcBorders>
            <w:shd w:fill="9d2449" w:val="clear"/>
            <w:vAlign w:val="center"/>
          </w:tcPr>
          <w:p w:rsidR="00000000" w:rsidDel="00000000" w:rsidP="00000000" w:rsidRDefault="00000000" w:rsidRPr="00000000" w14:paraId="0000032B">
            <w:pPr>
              <w:tabs>
                <w:tab w:val="left" w:leader="none" w:pos="7655"/>
              </w:tabs>
              <w:spacing w:after="0" w:line="360" w:lineRule="auto"/>
              <w:jc w:val="center"/>
              <w:rPr>
                <w:rFonts w:ascii="Montserrat" w:cs="Montserrat" w:eastAsia="Montserrat" w:hAnsi="Montserrat"/>
                <w:b w:val="1"/>
                <w:color w:val="ffffff"/>
                <w:sz w:val="16"/>
                <w:szCs w:val="16"/>
              </w:rPr>
            </w:pPr>
            <w:r w:rsidDel="00000000" w:rsidR="00000000" w:rsidRPr="00000000">
              <w:rPr>
                <w:rFonts w:ascii="Montserrat" w:cs="Montserrat" w:eastAsia="Montserrat" w:hAnsi="Montserrat"/>
                <w:b w:val="1"/>
                <w:color w:val="ffffff"/>
                <w:sz w:val="16"/>
                <w:szCs w:val="16"/>
                <w:rtl w:val="0"/>
              </w:rPr>
              <w:t xml:space="preserve">COMISIÓN</w:t>
            </w:r>
          </w:p>
        </w:tc>
        <w:tc>
          <w:tcPr>
            <w:tcBorders>
              <w:top w:color="000000" w:space="0" w:sz="4" w:val="single"/>
              <w:left w:color="000000" w:space="0" w:sz="0" w:val="nil"/>
              <w:bottom w:color="000000" w:space="0" w:sz="4" w:val="single"/>
              <w:right w:color="000000" w:space="0" w:sz="4" w:val="single"/>
            </w:tcBorders>
            <w:shd w:fill="9d2449" w:val="clear"/>
            <w:vAlign w:val="center"/>
          </w:tcPr>
          <w:p w:rsidR="00000000" w:rsidDel="00000000" w:rsidP="00000000" w:rsidRDefault="00000000" w:rsidRPr="00000000" w14:paraId="0000032C">
            <w:pPr>
              <w:tabs>
                <w:tab w:val="left" w:leader="none" w:pos="7655"/>
              </w:tabs>
              <w:spacing w:after="0" w:line="360" w:lineRule="auto"/>
              <w:jc w:val="center"/>
              <w:rPr>
                <w:rFonts w:ascii="Montserrat" w:cs="Montserrat" w:eastAsia="Montserrat" w:hAnsi="Montserrat"/>
                <w:b w:val="1"/>
                <w:color w:val="ffffff"/>
                <w:sz w:val="16"/>
                <w:szCs w:val="16"/>
              </w:rPr>
            </w:pPr>
            <w:r w:rsidDel="00000000" w:rsidR="00000000" w:rsidRPr="00000000">
              <w:rPr>
                <w:rFonts w:ascii="Montserrat" w:cs="Montserrat" w:eastAsia="Montserrat" w:hAnsi="Montserrat"/>
                <w:b w:val="1"/>
                <w:color w:val="ffffff"/>
                <w:sz w:val="16"/>
                <w:szCs w:val="16"/>
                <w:rtl w:val="0"/>
              </w:rPr>
              <w:t xml:space="preserve">INTEGRANTE</w:t>
            </w:r>
          </w:p>
        </w:tc>
        <w:tc>
          <w:tcPr>
            <w:tcBorders>
              <w:top w:color="000000" w:space="0" w:sz="4" w:val="single"/>
              <w:left w:color="000000" w:space="0" w:sz="0" w:val="nil"/>
              <w:bottom w:color="000000" w:space="0" w:sz="4" w:val="single"/>
              <w:right w:color="000000" w:space="0" w:sz="4" w:val="single"/>
            </w:tcBorders>
            <w:shd w:fill="9d2449" w:val="clear"/>
            <w:vAlign w:val="center"/>
          </w:tcPr>
          <w:p w:rsidR="00000000" w:rsidDel="00000000" w:rsidP="00000000" w:rsidRDefault="00000000" w:rsidRPr="00000000" w14:paraId="0000032D">
            <w:pPr>
              <w:tabs>
                <w:tab w:val="left" w:leader="none" w:pos="7655"/>
              </w:tabs>
              <w:spacing w:after="0" w:line="360" w:lineRule="auto"/>
              <w:jc w:val="center"/>
              <w:rPr>
                <w:rFonts w:ascii="Montserrat" w:cs="Montserrat" w:eastAsia="Montserrat" w:hAnsi="Montserrat"/>
                <w:b w:val="1"/>
                <w:color w:val="ffffff"/>
                <w:sz w:val="16"/>
                <w:szCs w:val="16"/>
              </w:rPr>
            </w:pPr>
            <w:r w:rsidDel="00000000" w:rsidR="00000000" w:rsidRPr="00000000">
              <w:rPr>
                <w:rFonts w:ascii="Montserrat" w:cs="Montserrat" w:eastAsia="Montserrat" w:hAnsi="Montserrat"/>
                <w:b w:val="1"/>
                <w:color w:val="ffffff"/>
                <w:sz w:val="16"/>
                <w:szCs w:val="16"/>
                <w:rtl w:val="0"/>
              </w:rPr>
              <w:t xml:space="preserve">FIGURA DENTRO DE LA ESCUELA</w:t>
            </w:r>
          </w:p>
        </w:tc>
      </w:tr>
      <w:tr>
        <w:trPr>
          <w:cantSplit w:val="0"/>
          <w:trHeight w:val="7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E">
            <w:pPr>
              <w:tabs>
                <w:tab w:val="left" w:leader="none" w:pos="7655"/>
              </w:tabs>
              <w:spacing w:after="0" w:line="360" w:lineRule="auto"/>
              <w:jc w:val="center"/>
              <w:rPr>
                <w:rFonts w:ascii="Montserrat" w:cs="Montserrat" w:eastAsia="Montserrat" w:hAnsi="Montserrat"/>
                <w:i w:val="1"/>
                <w:sz w:val="16"/>
                <w:szCs w:val="16"/>
              </w:rPr>
            </w:pPr>
            <w:r w:rsidDel="00000000" w:rsidR="00000000" w:rsidRPr="00000000">
              <w:rPr>
                <w:rFonts w:ascii="Montserrat" w:cs="Montserrat" w:eastAsia="Montserrat" w:hAnsi="Montserrat"/>
                <w:i w:val="1"/>
                <w:sz w:val="16"/>
                <w:szCs w:val="16"/>
                <w:rtl w:val="0"/>
              </w:rPr>
              <w:t xml:space="preserve">Cultura de la paz, erradicación de la violencia y prevención de riesgos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F">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Comisionad(a) Promotor(a)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0">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Director(a) de escuela</w:t>
            </w:r>
          </w:p>
        </w:tc>
      </w:tr>
      <w:tr>
        <w:trPr>
          <w:cantSplit w:val="0"/>
          <w:trHeight w:val="7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2">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Orientador(a)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3">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Subdirector(a)</w:t>
            </w:r>
          </w:p>
        </w:tc>
      </w:tr>
      <w:tr>
        <w:trPr>
          <w:cantSplit w:val="0"/>
          <w:trHeight w:val="7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5">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Replicador(a)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6">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Miembros del cuerpo docente capacitad(a)s</w:t>
            </w:r>
          </w:p>
        </w:tc>
      </w:tr>
      <w:tr>
        <w:trPr>
          <w:cantSplit w:val="0"/>
          <w:trHeight w:val="102"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8">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Monitor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9">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Docente o miembro de la estructura orgánica dentro del plantel.</w:t>
            </w:r>
          </w:p>
        </w:tc>
      </w:tr>
      <w:tr>
        <w:trPr>
          <w:cantSplit w:val="0"/>
          <w:trHeight w:val="673"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B">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Representantes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C">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Un(a) representante de los padres, madres, tutores y/o cuidadores.</w:t>
              <w:br w:type="textWrapping"/>
              <w:t xml:space="preserve">Un(a) representante del cuerpo docente de la escuela.</w:t>
              <w:br w:type="textWrapping"/>
              <w:t xml:space="preserve">Un(a) representante de las y los educandos.</w:t>
            </w:r>
          </w:p>
        </w:tc>
      </w:tr>
      <w:tr>
        <w:trPr>
          <w:cantSplit w:val="0"/>
          <w:trHeight w:val="555"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D">
            <w:pPr>
              <w:tabs>
                <w:tab w:val="left" w:leader="none" w:pos="7655"/>
              </w:tabs>
              <w:spacing w:after="0" w:line="360" w:lineRule="auto"/>
              <w:jc w:val="center"/>
              <w:rPr>
                <w:rFonts w:ascii="Montserrat" w:cs="Montserrat" w:eastAsia="Montserrat" w:hAnsi="Montserrat"/>
                <w:i w:val="1"/>
                <w:sz w:val="16"/>
                <w:szCs w:val="16"/>
              </w:rPr>
            </w:pPr>
            <w:r w:rsidDel="00000000" w:rsidR="00000000" w:rsidRPr="00000000">
              <w:rPr>
                <w:rFonts w:ascii="Montserrat" w:cs="Montserrat" w:eastAsia="Montserrat" w:hAnsi="Montserrat"/>
                <w:i w:val="1"/>
                <w:sz w:val="16"/>
                <w:szCs w:val="16"/>
                <w:rtl w:val="0"/>
              </w:rPr>
              <w:t xml:space="preserve">Salud física y mental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E">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Comisionad(a) Promotor(a)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F">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Docente capacitad(a) o miembro de la estructura orgánica dentro del plantel.</w:t>
            </w:r>
          </w:p>
        </w:tc>
      </w:tr>
      <w:tr>
        <w:trPr>
          <w:cantSplit w:val="0"/>
          <w:trHeight w:val="7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1">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Orientador(a)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2">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Docente capacitad(a) o miembro de la estructura orgánica dentro del plantel.</w:t>
            </w:r>
          </w:p>
        </w:tc>
      </w:tr>
      <w:tr>
        <w:trPr>
          <w:cantSplit w:val="0"/>
          <w:trHeight w:val="7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4">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Replicador(a)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5">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Miembros del cuerpo docente capacitad(a)s</w:t>
            </w:r>
          </w:p>
        </w:tc>
      </w:tr>
      <w:tr>
        <w:trPr>
          <w:cantSplit w:val="0"/>
          <w:trHeight w:val="7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7">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Monitor(a)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8">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Docente capacitad(a) o miembro de la estructura orgánica dentro del plantel.</w:t>
            </w:r>
          </w:p>
        </w:tc>
      </w:tr>
      <w:tr>
        <w:trPr>
          <w:cantSplit w:val="0"/>
          <w:trHeight w:val="7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A">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Auxiliar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B">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Miembro de la estructura orgánica dentro del plantel o prestadores de servicio social</w:t>
            </w:r>
          </w:p>
        </w:tc>
      </w:tr>
      <w:tr>
        <w:trPr>
          <w:cantSplit w:val="0"/>
          <w:trHeight w:val="7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D">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Representantes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E">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Un(a) representante de los padres, madres, tutores y/o cuidadores.</w:t>
              <w:br w:type="textWrapping"/>
              <w:t xml:space="preserve">Un(a) representante del cuerpo docente de la escuela.</w:t>
              <w:br w:type="textWrapping"/>
              <w:t xml:space="preserve">Un(a) representante de las y los educandos.</w:t>
            </w:r>
          </w:p>
        </w:tc>
      </w:tr>
      <w:tr>
        <w:trPr>
          <w:cantSplit w:val="0"/>
          <w:trHeight w:val="7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F">
            <w:pPr>
              <w:tabs>
                <w:tab w:val="left" w:leader="none" w:pos="7655"/>
              </w:tabs>
              <w:spacing w:after="0" w:line="360" w:lineRule="auto"/>
              <w:jc w:val="center"/>
              <w:rPr>
                <w:rFonts w:ascii="Montserrat" w:cs="Montserrat" w:eastAsia="Montserrat" w:hAnsi="Montserrat"/>
                <w:i w:val="1"/>
                <w:sz w:val="16"/>
                <w:szCs w:val="16"/>
              </w:rPr>
            </w:pPr>
            <w:r w:rsidDel="00000000" w:rsidR="00000000" w:rsidRPr="00000000">
              <w:rPr>
                <w:rFonts w:ascii="Montserrat" w:cs="Montserrat" w:eastAsia="Montserrat" w:hAnsi="Montserrat"/>
                <w:i w:val="1"/>
                <w:sz w:val="16"/>
                <w:szCs w:val="16"/>
                <w:rtl w:val="0"/>
              </w:rPr>
              <w:t xml:space="preserve">De activación física, deporte, alimentación saludable y nutritiva</w:t>
            </w:r>
          </w:p>
          <w:p w:rsidR="00000000" w:rsidDel="00000000" w:rsidP="00000000" w:rsidRDefault="00000000" w:rsidRPr="00000000" w14:paraId="00000350">
            <w:pPr>
              <w:tabs>
                <w:tab w:val="left" w:leader="none" w:pos="7655"/>
              </w:tabs>
              <w:spacing w:after="0" w:line="360" w:lineRule="auto"/>
              <w:jc w:val="center"/>
              <w:rPr>
                <w:rFonts w:ascii="Montserrat" w:cs="Montserrat" w:eastAsia="Montserrat" w:hAnsi="Montserrat"/>
                <w:i w:val="1"/>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1">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Comisionad(a) Promotor(a)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2">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Docente capacitad(a) o miembro de la estructura orgánica dentro del plantel.</w:t>
            </w:r>
          </w:p>
        </w:tc>
      </w:tr>
      <w:tr>
        <w:trPr>
          <w:cantSplit w:val="0"/>
          <w:trHeight w:val="7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4">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Orientador(a)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5">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Miembros del cuerpo docente capacitad(a)s</w:t>
            </w:r>
          </w:p>
        </w:tc>
      </w:tr>
      <w:tr>
        <w:trPr>
          <w:cantSplit w:val="0"/>
          <w:trHeight w:val="7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7">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Replicador(a)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8">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Estudiantes capacitad(a)s</w:t>
            </w:r>
          </w:p>
        </w:tc>
      </w:tr>
      <w:tr>
        <w:trPr>
          <w:cantSplit w:val="0"/>
          <w:trHeight w:val="7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A">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Monitor(a)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B">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Miembros del cuerpo docente capacitad(a)s</w:t>
            </w:r>
          </w:p>
        </w:tc>
      </w:tr>
      <w:tr>
        <w:trPr>
          <w:cantSplit w:val="0"/>
          <w:trHeight w:val="7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D">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Auxiliar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E">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Estudiantes</w:t>
            </w:r>
          </w:p>
        </w:tc>
      </w:tr>
      <w:tr>
        <w:trPr>
          <w:cantSplit w:val="0"/>
          <w:trHeight w:val="7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F">
            <w:pPr>
              <w:tabs>
                <w:tab w:val="left" w:leader="none" w:pos="7655"/>
              </w:tabs>
              <w:spacing w:after="0" w:line="360" w:lineRule="auto"/>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i w:val="1"/>
                <w:sz w:val="16"/>
                <w:szCs w:val="16"/>
                <w:rtl w:val="0"/>
              </w:rPr>
              <w:t xml:space="preserve">De arte y cultura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0">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Comisionad(a) Promotor(a)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1">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Docente capacitad(a) o miembro de la estructura orgánica dentro del plantel.</w:t>
            </w:r>
          </w:p>
        </w:tc>
      </w:tr>
      <w:tr>
        <w:trPr>
          <w:cantSplit w:val="0"/>
          <w:trHeight w:val="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00000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3">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Orientador(a)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4">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Miembros del cuerpo docente capacitad(a)s y prestadores de servicio social.</w:t>
            </w:r>
          </w:p>
        </w:tc>
      </w:tr>
      <w:tr>
        <w:trPr>
          <w:cantSplit w:val="0"/>
          <w:trHeight w:val="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000000"/>
                <w:sz w:val="16"/>
                <w:szCs w:val="16"/>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6">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Replicador(a)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7">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Estudiantes capacitad(a)s</w:t>
            </w:r>
          </w:p>
        </w:tc>
      </w:tr>
      <w:tr>
        <w:trPr>
          <w:cantSplit w:val="0"/>
          <w:trHeight w:val="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9">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Monitor(a)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A">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Docente capacitad(a) o miembro de la estructura orgánica dentro del plantel.</w:t>
            </w:r>
          </w:p>
        </w:tc>
      </w:tr>
      <w:tr>
        <w:trPr>
          <w:cantSplit w:val="0"/>
          <w:trHeight w:val="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C">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Auxiliar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D">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Estudiantes</w:t>
            </w:r>
          </w:p>
        </w:tc>
      </w:tr>
      <w:tr>
        <w:trPr>
          <w:cantSplit w:val="0"/>
          <w:trHeight w:val="104"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E">
            <w:pPr>
              <w:tabs>
                <w:tab w:val="left" w:leader="none" w:pos="7655"/>
              </w:tabs>
              <w:spacing w:after="0" w:line="360" w:lineRule="auto"/>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i w:val="1"/>
                <w:sz w:val="16"/>
                <w:szCs w:val="16"/>
                <w:rtl w:val="0"/>
              </w:rPr>
              <w:t xml:space="preserve">Gestión ambiental sostenible y ahorro de recursos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F">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Comisionad(a) Promotor(a)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0">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Docente capacitad(a) o miembro de la estructura orgánica dentro del plantel.</w:t>
            </w:r>
          </w:p>
        </w:tc>
      </w:tr>
      <w:tr>
        <w:trPr>
          <w:cantSplit w:val="0"/>
          <w:trHeight w:val="7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2">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Orientador(a)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3">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Docente capacitad(a) o miembro de la estructura orgánica dentro del plantel.</w:t>
            </w:r>
          </w:p>
        </w:tc>
      </w:tr>
      <w:tr>
        <w:trPr>
          <w:cantSplit w:val="0"/>
          <w:trHeight w:val="7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5">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Monitor(a)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6">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Docente capacitad(a) o miembro de la estructura orgánica dentro del plantel.</w:t>
            </w:r>
          </w:p>
        </w:tc>
      </w:tr>
      <w:tr>
        <w:trPr>
          <w:cantSplit w:val="0"/>
          <w:trHeight w:val="7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8">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Auxiliar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9">
            <w:pPr>
              <w:tabs>
                <w:tab w:val="left" w:leader="none" w:pos="7655"/>
              </w:tabs>
              <w:spacing w:after="0" w:line="360"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Estudiantes, padres, madres, tutores y/o cuidadores.</w:t>
            </w:r>
          </w:p>
        </w:tc>
      </w:tr>
    </w:tbl>
    <w:p w:rsidR="00000000" w:rsidDel="00000000" w:rsidP="00000000" w:rsidRDefault="00000000" w:rsidRPr="00000000" w14:paraId="0000037A">
      <w:pPr>
        <w:tabs>
          <w:tab w:val="left" w:leader="none" w:pos="7655"/>
        </w:tabs>
        <w:spacing w:after="0" w:line="360" w:lineRule="auto"/>
        <w:jc w:val="both"/>
        <w:rPr>
          <w:rFonts w:ascii="Montserrat" w:cs="Montserrat" w:eastAsia="Montserrat" w:hAnsi="Montserrat"/>
        </w:rPr>
        <w:sectPr>
          <w:type w:val="nextPage"/>
          <w:pgSz w:h="15840" w:w="12240" w:orient="portrait"/>
          <w:pgMar w:bottom="1418" w:top="1701" w:left="1701" w:right="1701" w:header="709" w:footer="709"/>
        </w:sectPr>
      </w:pPr>
      <w:r w:rsidDel="00000000" w:rsidR="00000000" w:rsidRPr="00000000">
        <w:rPr>
          <w:rtl w:val="0"/>
        </w:rPr>
      </w:r>
    </w:p>
    <w:p w:rsidR="00000000" w:rsidDel="00000000" w:rsidP="00000000" w:rsidRDefault="00000000" w:rsidRPr="00000000" w14:paraId="0000037B">
      <w:pPr>
        <w:tabs>
          <w:tab w:val="left" w:leader="none" w:pos="7655"/>
        </w:tabs>
        <w:spacing w:after="0" w:line="360" w:lineRule="auto"/>
        <w:jc w:val="both"/>
        <w:rPr>
          <w:rFonts w:ascii="Montserrat" w:cs="Montserrat" w:eastAsia="Montserrat" w:hAnsi="Montserrat"/>
          <w:b w:val="1"/>
          <w:u w:val="single"/>
        </w:rPr>
      </w:pPr>
      <w:r w:rsidDel="00000000" w:rsidR="00000000" w:rsidRPr="00000000">
        <w:rPr>
          <w:rtl w:val="0"/>
        </w:rPr>
      </w:r>
    </w:p>
    <w:sectPr>
      <w:type w:val="nextPage"/>
      <w:pgSz w:h="15840" w:w="12240" w:orient="portrait"/>
      <w:pgMar w:bottom="1560" w:top="1417" w:left="1701" w:right="1701" w:header="708" w:footer="708"/>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an José Meza Alegría" w:id="0" w:date="2023-03-15T10:54:00Z">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adjunta este apartado de propuesta que nos hizo llegar vía correo electrónico el día 120323 el Lic. Sergio García encargado del PEADS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8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-552448</wp:posOffset>
          </wp:positionV>
          <wp:extent cx="6308090" cy="864870"/>
          <wp:effectExtent b="0" l="0" r="0" t="0"/>
          <wp:wrapNone/>
          <wp:docPr descr="Imagen que contiene Forma&#10;&#10;Descripción generada automáticamente" id="199" name="image2.png"/>
          <a:graphic>
            <a:graphicData uri="http://schemas.openxmlformats.org/drawingml/2006/picture">
              <pic:pic>
                <pic:nvPicPr>
                  <pic:cNvPr descr="Imagen que contiene Forma&#10;&#10;Descripción generada automáticamente" id="0" name="image2.png"/>
                  <pic:cNvPicPr preferRelativeResize="0"/>
                </pic:nvPicPr>
                <pic:blipFill>
                  <a:blip r:embed="rId1"/>
                  <a:srcRect b="0" l="0" r="0" t="0"/>
                  <a:stretch>
                    <a:fillRect/>
                  </a:stretch>
                </pic:blipFill>
                <pic:spPr>
                  <a:xfrm>
                    <a:off x="0" y="0"/>
                    <a:ext cx="6308090" cy="86487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-361948</wp:posOffset>
          </wp:positionV>
          <wp:extent cx="6308090" cy="864870"/>
          <wp:effectExtent b="0" l="0" r="0" t="0"/>
          <wp:wrapNone/>
          <wp:docPr descr="Imagen que contiene Forma&#10;&#10;Descripción generada automáticamente" id="200" name="image2.png"/>
          <a:graphic>
            <a:graphicData uri="http://schemas.openxmlformats.org/drawingml/2006/picture">
              <pic:pic>
                <pic:nvPicPr>
                  <pic:cNvPr descr="Imagen que contiene Forma&#10;&#10;Descripción generada automáticamente" id="0" name="image2.png"/>
                  <pic:cNvPicPr preferRelativeResize="0"/>
                </pic:nvPicPr>
                <pic:blipFill>
                  <a:blip r:embed="rId1"/>
                  <a:srcRect b="0" l="0" r="0" t="0"/>
                  <a:stretch>
                    <a:fillRect/>
                  </a:stretch>
                </pic:blipFill>
                <pic:spPr>
                  <a:xfrm>
                    <a:off x="0" y="0"/>
                    <a:ext cx="6308090" cy="864870"/>
                  </a:xfrm>
                  <a:prstGeom prst="rect"/>
                  <a:ln/>
                </pic:spPr>
              </pic:pic>
            </a:graphicData>
          </a:graphic>
        </wp:anchor>
      </w:drawing>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-800098</wp:posOffset>
          </wp:positionV>
          <wp:extent cx="6308090" cy="864870"/>
          <wp:effectExtent b="0" l="0" r="0" t="0"/>
          <wp:wrapNone/>
          <wp:docPr descr="Imagen que contiene Forma&#10;&#10;Descripción generada automáticamente" id="201" name="image2.png"/>
          <a:graphic>
            <a:graphicData uri="http://schemas.openxmlformats.org/drawingml/2006/picture">
              <pic:pic>
                <pic:nvPicPr>
                  <pic:cNvPr descr="Imagen que contiene Forma&#10;&#10;Descripción generada automáticamente" id="0" name="image2.png"/>
                  <pic:cNvPicPr preferRelativeResize="0"/>
                </pic:nvPicPr>
                <pic:blipFill>
                  <a:blip r:embed="rId1"/>
                  <a:srcRect b="0" l="0" r="0" t="0"/>
                  <a:stretch>
                    <a:fillRect/>
                  </a:stretch>
                </pic:blipFill>
                <pic:spPr>
                  <a:xfrm>
                    <a:off x="0" y="0"/>
                    <a:ext cx="6308090" cy="864870"/>
                  </a:xfrm>
                  <a:prstGeom prst="rect"/>
                  <a:ln/>
                </pic:spPr>
              </pic:pic>
            </a:graphicData>
          </a:graphic>
        </wp:anchor>
      </w:drawing>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Cuando la comisión incluya la participación de estudiantes como replicador(a)s deberá solicitar el consentimiento previo de padres, madres, tutores o personas cuidadoras en las actividades extras del plantel o en aquellas que incluya la participación de personas externas al plantel.</w:t>
      </w:r>
      <w:r w:rsidDel="00000000" w:rsidR="00000000" w:rsidRPr="00000000">
        <w:rPr>
          <w:rtl w:val="0"/>
        </w:rPr>
      </w:r>
    </w:p>
  </w:footnote>
  <w:footnote w:id="2">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Cuando la comisión incluya la participación de estudiantes como replicador(a)s deberá solicitar el consentimiento previo de padres, madres, tutores o personas cuidadoras en las actividades extras del plantel o en aquellas que incluya la participación de personas externas al plantel.</w:t>
      </w:r>
      <w:r w:rsidDel="00000000" w:rsidR="00000000" w:rsidRPr="00000000">
        <w:rPr>
          <w:rtl w:val="0"/>
        </w:rPr>
      </w:r>
    </w:p>
  </w:footnote>
  <w:footnote w:id="0">
    <w:p w:rsidR="00000000" w:rsidDel="00000000" w:rsidP="00000000" w:rsidRDefault="00000000" w:rsidRPr="00000000" w14:paraId="0000037E">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Montserrat" w:cs="Montserrat" w:eastAsia="Montserrat" w:hAnsi="Montserrat"/>
          <w:rtl w:val="0"/>
        </w:rPr>
        <w:t xml:space="preserve">Léase en https</w:t>
      </w:r>
      <w:hyperlink r:id="rId1">
        <w:r w:rsidDel="00000000" w:rsidR="00000000" w:rsidRPr="00000000">
          <w:rPr>
            <w:rFonts w:ascii="Montserrat" w:cs="Montserrat" w:eastAsia="Montserrat" w:hAnsi="Montserrat"/>
            <w:rtl w:val="0"/>
          </w:rPr>
          <w:t xml:space="preserve">://ww</w:t>
        </w:r>
      </w:hyperlink>
      <w:r w:rsidDel="00000000" w:rsidR="00000000" w:rsidRPr="00000000">
        <w:rPr>
          <w:rFonts w:ascii="Montserrat" w:cs="Montserrat" w:eastAsia="Montserrat" w:hAnsi="Montserrat"/>
          <w:rtl w:val="0"/>
        </w:rPr>
        <w:t xml:space="preserve">w.i</w:t>
      </w:r>
      <w:hyperlink r:id="rId2">
        <w:r w:rsidDel="00000000" w:rsidR="00000000" w:rsidRPr="00000000">
          <w:rPr>
            <w:rFonts w:ascii="Montserrat" w:cs="Montserrat" w:eastAsia="Montserrat" w:hAnsi="Montserrat"/>
            <w:rtl w:val="0"/>
          </w:rPr>
          <w:t xml:space="preserve">negi.org.mx/contenidos/saladeprensa/boletines/2022/ensu/ensu2022_10.pdf</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-633</wp:posOffset>
          </wp:positionV>
          <wp:extent cx="2171700" cy="444500"/>
          <wp:effectExtent b="0" l="0" r="0" t="0"/>
          <wp:wrapNone/>
          <wp:docPr descr="Logotipo&#10;&#10;Descripción generada automáticamente" id="196" name="image1.png"/>
          <a:graphic>
            <a:graphicData uri="http://schemas.openxmlformats.org/drawingml/2006/picture">
              <pic:pic>
                <pic:nvPicPr>
                  <pic:cNvPr descr="Logotipo&#10;&#10;Descripción generada automáticamente" id="0" name="image1.png"/>
                  <pic:cNvPicPr preferRelativeResize="0"/>
                </pic:nvPicPr>
                <pic:blipFill>
                  <a:blip r:embed="rId1"/>
                  <a:srcRect b="0" l="0" r="0" t="0"/>
                  <a:stretch>
                    <a:fillRect/>
                  </a:stretch>
                </pic:blipFill>
                <pic:spPr>
                  <a:xfrm>
                    <a:off x="0" y="0"/>
                    <a:ext cx="2171700" cy="4445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-633</wp:posOffset>
          </wp:positionV>
          <wp:extent cx="2171700" cy="444500"/>
          <wp:effectExtent b="0" l="0" r="0" t="0"/>
          <wp:wrapNone/>
          <wp:docPr descr="Logotipo&#10;&#10;Descripción generada automáticamente" id="197" name="image1.png"/>
          <a:graphic>
            <a:graphicData uri="http://schemas.openxmlformats.org/drawingml/2006/picture">
              <pic:pic>
                <pic:nvPicPr>
                  <pic:cNvPr descr="Logotipo&#10;&#10;Descripción generada automáticamente" id="0" name="image1.png"/>
                  <pic:cNvPicPr preferRelativeResize="0"/>
                </pic:nvPicPr>
                <pic:blipFill>
                  <a:blip r:embed="rId1"/>
                  <a:srcRect b="0" l="0" r="0" t="0"/>
                  <a:stretch>
                    <a:fillRect/>
                  </a:stretch>
                </pic:blipFill>
                <pic:spPr>
                  <a:xfrm>
                    <a:off x="0" y="0"/>
                    <a:ext cx="2171700" cy="44450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-633</wp:posOffset>
          </wp:positionV>
          <wp:extent cx="2171700" cy="444500"/>
          <wp:effectExtent b="0" l="0" r="0" t="0"/>
          <wp:wrapNone/>
          <wp:docPr descr="Logotipo&#10;&#10;Descripción generada automáticamente" id="198" name="image1.png"/>
          <a:graphic>
            <a:graphicData uri="http://schemas.openxmlformats.org/drawingml/2006/picture">
              <pic:pic>
                <pic:nvPicPr>
                  <pic:cNvPr descr="Logotipo&#10;&#10;Descripción generada automáticamente" id="0" name="image1.png"/>
                  <pic:cNvPicPr preferRelativeResize="0"/>
                </pic:nvPicPr>
                <pic:blipFill>
                  <a:blip r:embed="rId1"/>
                  <a:srcRect b="0" l="0" r="0" t="0"/>
                  <a:stretch>
                    <a:fillRect/>
                  </a:stretch>
                </pic:blipFill>
                <pic:spPr>
                  <a:xfrm>
                    <a:off x="0" y="0"/>
                    <a:ext cx="2171700" cy="4445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10" w:hanging="360"/>
      </w:pPr>
      <w:rPr>
        <w:rFonts w:ascii="Noto Sans Symbols" w:cs="Noto Sans Symbols" w:eastAsia="Noto Sans Symbols" w:hAnsi="Noto Sans Symbols"/>
      </w:rPr>
    </w:lvl>
    <w:lvl w:ilvl="1">
      <w:start w:val="1"/>
      <w:numFmt w:val="bullet"/>
      <w:lvlText w:val="o"/>
      <w:lvlJc w:val="left"/>
      <w:pPr>
        <w:ind w:left="1830" w:hanging="360"/>
      </w:pPr>
      <w:rPr>
        <w:rFonts w:ascii="Courier New" w:cs="Courier New" w:eastAsia="Courier New" w:hAnsi="Courier New"/>
      </w:rPr>
    </w:lvl>
    <w:lvl w:ilvl="2">
      <w:start w:val="1"/>
      <w:numFmt w:val="bullet"/>
      <w:lvlText w:val="▪"/>
      <w:lvlJc w:val="left"/>
      <w:pPr>
        <w:ind w:left="2550" w:hanging="360"/>
      </w:pPr>
      <w:rPr>
        <w:rFonts w:ascii="Noto Sans Symbols" w:cs="Noto Sans Symbols" w:eastAsia="Noto Sans Symbols" w:hAnsi="Noto Sans Symbols"/>
      </w:rPr>
    </w:lvl>
    <w:lvl w:ilvl="3">
      <w:start w:val="1"/>
      <w:numFmt w:val="bullet"/>
      <w:lvlText w:val="●"/>
      <w:lvlJc w:val="left"/>
      <w:pPr>
        <w:ind w:left="3270" w:hanging="360"/>
      </w:pPr>
      <w:rPr>
        <w:rFonts w:ascii="Noto Sans Symbols" w:cs="Noto Sans Symbols" w:eastAsia="Noto Sans Symbols" w:hAnsi="Noto Sans Symbols"/>
      </w:rPr>
    </w:lvl>
    <w:lvl w:ilvl="4">
      <w:start w:val="1"/>
      <w:numFmt w:val="bullet"/>
      <w:lvlText w:val="o"/>
      <w:lvlJc w:val="left"/>
      <w:pPr>
        <w:ind w:left="3990" w:hanging="360"/>
      </w:pPr>
      <w:rPr>
        <w:rFonts w:ascii="Courier New" w:cs="Courier New" w:eastAsia="Courier New" w:hAnsi="Courier New"/>
      </w:rPr>
    </w:lvl>
    <w:lvl w:ilvl="5">
      <w:start w:val="1"/>
      <w:numFmt w:val="bullet"/>
      <w:lvlText w:val="▪"/>
      <w:lvlJc w:val="left"/>
      <w:pPr>
        <w:ind w:left="4710" w:hanging="360"/>
      </w:pPr>
      <w:rPr>
        <w:rFonts w:ascii="Noto Sans Symbols" w:cs="Noto Sans Symbols" w:eastAsia="Noto Sans Symbols" w:hAnsi="Noto Sans Symbols"/>
      </w:rPr>
    </w:lvl>
    <w:lvl w:ilvl="6">
      <w:start w:val="1"/>
      <w:numFmt w:val="bullet"/>
      <w:lvlText w:val="●"/>
      <w:lvlJc w:val="left"/>
      <w:pPr>
        <w:ind w:left="5430" w:hanging="360"/>
      </w:pPr>
      <w:rPr>
        <w:rFonts w:ascii="Noto Sans Symbols" w:cs="Noto Sans Symbols" w:eastAsia="Noto Sans Symbols" w:hAnsi="Noto Sans Symbols"/>
      </w:rPr>
    </w:lvl>
    <w:lvl w:ilvl="7">
      <w:start w:val="1"/>
      <w:numFmt w:val="bullet"/>
      <w:lvlText w:val="o"/>
      <w:lvlJc w:val="left"/>
      <w:pPr>
        <w:ind w:left="6150" w:hanging="360"/>
      </w:pPr>
      <w:rPr>
        <w:rFonts w:ascii="Courier New" w:cs="Courier New" w:eastAsia="Courier New" w:hAnsi="Courier New"/>
      </w:rPr>
    </w:lvl>
    <w:lvl w:ilvl="8">
      <w:start w:val="1"/>
      <w:numFmt w:val="bullet"/>
      <w:lvlText w:val="▪"/>
      <w:lvlJc w:val="left"/>
      <w:pPr>
        <w:ind w:left="687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111" w:hanging="360"/>
      </w:pPr>
      <w:rPr>
        <w:rFonts w:ascii="Noto Sans Symbols" w:cs="Noto Sans Symbols" w:eastAsia="Noto Sans Symbols" w:hAnsi="Noto Sans Symbols"/>
      </w:rPr>
    </w:lvl>
    <w:lvl w:ilvl="1">
      <w:start w:val="1"/>
      <w:numFmt w:val="bullet"/>
      <w:lvlText w:val="o"/>
      <w:lvlJc w:val="left"/>
      <w:pPr>
        <w:ind w:left="1831" w:hanging="360"/>
      </w:pPr>
      <w:rPr>
        <w:rFonts w:ascii="Courier New" w:cs="Courier New" w:eastAsia="Courier New" w:hAnsi="Courier New"/>
      </w:rPr>
    </w:lvl>
    <w:lvl w:ilvl="2">
      <w:start w:val="1"/>
      <w:numFmt w:val="bullet"/>
      <w:lvlText w:val="▪"/>
      <w:lvlJc w:val="left"/>
      <w:pPr>
        <w:ind w:left="2551" w:hanging="360"/>
      </w:pPr>
      <w:rPr>
        <w:rFonts w:ascii="Noto Sans Symbols" w:cs="Noto Sans Symbols" w:eastAsia="Noto Sans Symbols" w:hAnsi="Noto Sans Symbols"/>
      </w:rPr>
    </w:lvl>
    <w:lvl w:ilvl="3">
      <w:start w:val="1"/>
      <w:numFmt w:val="bullet"/>
      <w:lvlText w:val="●"/>
      <w:lvlJc w:val="left"/>
      <w:pPr>
        <w:ind w:left="3271" w:hanging="360"/>
      </w:pPr>
      <w:rPr>
        <w:rFonts w:ascii="Noto Sans Symbols" w:cs="Noto Sans Symbols" w:eastAsia="Noto Sans Symbols" w:hAnsi="Noto Sans Symbols"/>
      </w:rPr>
    </w:lvl>
    <w:lvl w:ilvl="4">
      <w:start w:val="1"/>
      <w:numFmt w:val="bullet"/>
      <w:lvlText w:val="o"/>
      <w:lvlJc w:val="left"/>
      <w:pPr>
        <w:ind w:left="3991" w:hanging="360"/>
      </w:pPr>
      <w:rPr>
        <w:rFonts w:ascii="Courier New" w:cs="Courier New" w:eastAsia="Courier New" w:hAnsi="Courier New"/>
      </w:rPr>
    </w:lvl>
    <w:lvl w:ilvl="5">
      <w:start w:val="1"/>
      <w:numFmt w:val="bullet"/>
      <w:lvlText w:val="▪"/>
      <w:lvlJc w:val="left"/>
      <w:pPr>
        <w:ind w:left="4711" w:hanging="360"/>
      </w:pPr>
      <w:rPr>
        <w:rFonts w:ascii="Noto Sans Symbols" w:cs="Noto Sans Symbols" w:eastAsia="Noto Sans Symbols" w:hAnsi="Noto Sans Symbols"/>
      </w:rPr>
    </w:lvl>
    <w:lvl w:ilvl="6">
      <w:start w:val="1"/>
      <w:numFmt w:val="bullet"/>
      <w:lvlText w:val="●"/>
      <w:lvlJc w:val="left"/>
      <w:pPr>
        <w:ind w:left="5431" w:hanging="360"/>
      </w:pPr>
      <w:rPr>
        <w:rFonts w:ascii="Noto Sans Symbols" w:cs="Noto Sans Symbols" w:eastAsia="Noto Sans Symbols" w:hAnsi="Noto Sans Symbols"/>
      </w:rPr>
    </w:lvl>
    <w:lvl w:ilvl="7">
      <w:start w:val="1"/>
      <w:numFmt w:val="bullet"/>
      <w:lvlText w:val="o"/>
      <w:lvlJc w:val="left"/>
      <w:pPr>
        <w:ind w:left="6151" w:hanging="360"/>
      </w:pPr>
      <w:rPr>
        <w:rFonts w:ascii="Courier New" w:cs="Courier New" w:eastAsia="Courier New" w:hAnsi="Courier New"/>
      </w:rPr>
    </w:lvl>
    <w:lvl w:ilvl="8">
      <w:start w:val="1"/>
      <w:numFmt w:val="bullet"/>
      <w:lvlText w:val="▪"/>
      <w:lvlJc w:val="left"/>
      <w:pPr>
        <w:ind w:left="6871"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111" w:hanging="360"/>
      </w:pPr>
      <w:rPr>
        <w:rFonts w:ascii="Noto Sans Symbols" w:cs="Noto Sans Symbols" w:eastAsia="Noto Sans Symbols" w:hAnsi="Noto Sans Symbols"/>
      </w:rPr>
    </w:lvl>
    <w:lvl w:ilvl="1">
      <w:start w:val="1"/>
      <w:numFmt w:val="bullet"/>
      <w:lvlText w:val="o"/>
      <w:lvlJc w:val="left"/>
      <w:pPr>
        <w:ind w:left="1831" w:hanging="360"/>
      </w:pPr>
      <w:rPr>
        <w:rFonts w:ascii="Courier New" w:cs="Courier New" w:eastAsia="Courier New" w:hAnsi="Courier New"/>
      </w:rPr>
    </w:lvl>
    <w:lvl w:ilvl="2">
      <w:start w:val="1"/>
      <w:numFmt w:val="bullet"/>
      <w:lvlText w:val="▪"/>
      <w:lvlJc w:val="left"/>
      <w:pPr>
        <w:ind w:left="2551" w:hanging="360"/>
      </w:pPr>
      <w:rPr>
        <w:rFonts w:ascii="Noto Sans Symbols" w:cs="Noto Sans Symbols" w:eastAsia="Noto Sans Symbols" w:hAnsi="Noto Sans Symbols"/>
      </w:rPr>
    </w:lvl>
    <w:lvl w:ilvl="3">
      <w:start w:val="1"/>
      <w:numFmt w:val="bullet"/>
      <w:lvlText w:val="●"/>
      <w:lvlJc w:val="left"/>
      <w:pPr>
        <w:ind w:left="3271" w:hanging="360"/>
      </w:pPr>
      <w:rPr>
        <w:rFonts w:ascii="Noto Sans Symbols" w:cs="Noto Sans Symbols" w:eastAsia="Noto Sans Symbols" w:hAnsi="Noto Sans Symbols"/>
      </w:rPr>
    </w:lvl>
    <w:lvl w:ilvl="4">
      <w:start w:val="1"/>
      <w:numFmt w:val="bullet"/>
      <w:lvlText w:val="o"/>
      <w:lvlJc w:val="left"/>
      <w:pPr>
        <w:ind w:left="3991" w:hanging="360"/>
      </w:pPr>
      <w:rPr>
        <w:rFonts w:ascii="Courier New" w:cs="Courier New" w:eastAsia="Courier New" w:hAnsi="Courier New"/>
      </w:rPr>
    </w:lvl>
    <w:lvl w:ilvl="5">
      <w:start w:val="1"/>
      <w:numFmt w:val="bullet"/>
      <w:lvlText w:val="▪"/>
      <w:lvlJc w:val="left"/>
      <w:pPr>
        <w:ind w:left="4711" w:hanging="360"/>
      </w:pPr>
      <w:rPr>
        <w:rFonts w:ascii="Noto Sans Symbols" w:cs="Noto Sans Symbols" w:eastAsia="Noto Sans Symbols" w:hAnsi="Noto Sans Symbols"/>
      </w:rPr>
    </w:lvl>
    <w:lvl w:ilvl="6">
      <w:start w:val="1"/>
      <w:numFmt w:val="bullet"/>
      <w:lvlText w:val="●"/>
      <w:lvlJc w:val="left"/>
      <w:pPr>
        <w:ind w:left="5431" w:hanging="360"/>
      </w:pPr>
      <w:rPr>
        <w:rFonts w:ascii="Noto Sans Symbols" w:cs="Noto Sans Symbols" w:eastAsia="Noto Sans Symbols" w:hAnsi="Noto Sans Symbols"/>
      </w:rPr>
    </w:lvl>
    <w:lvl w:ilvl="7">
      <w:start w:val="1"/>
      <w:numFmt w:val="bullet"/>
      <w:lvlText w:val="o"/>
      <w:lvlJc w:val="left"/>
      <w:pPr>
        <w:ind w:left="6151" w:hanging="360"/>
      </w:pPr>
      <w:rPr>
        <w:rFonts w:ascii="Courier New" w:cs="Courier New" w:eastAsia="Courier New" w:hAnsi="Courier New"/>
      </w:rPr>
    </w:lvl>
    <w:lvl w:ilvl="8">
      <w:start w:val="1"/>
      <w:numFmt w:val="bullet"/>
      <w:lvlText w:val="▪"/>
      <w:lvlJc w:val="left"/>
      <w:pPr>
        <w:ind w:left="6871"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2191" w:hanging="360"/>
      </w:pPr>
      <w:rPr>
        <w:rFonts w:ascii="Noto Sans Symbols" w:cs="Noto Sans Symbols" w:eastAsia="Noto Sans Symbols" w:hAnsi="Noto Sans Symbols"/>
      </w:rPr>
    </w:lvl>
    <w:lvl w:ilvl="1">
      <w:start w:val="1"/>
      <w:numFmt w:val="bullet"/>
      <w:lvlText w:val="o"/>
      <w:lvlJc w:val="left"/>
      <w:pPr>
        <w:ind w:left="2911" w:hanging="360"/>
      </w:pPr>
      <w:rPr>
        <w:rFonts w:ascii="Courier New" w:cs="Courier New" w:eastAsia="Courier New" w:hAnsi="Courier New"/>
      </w:rPr>
    </w:lvl>
    <w:lvl w:ilvl="2">
      <w:start w:val="1"/>
      <w:numFmt w:val="bullet"/>
      <w:lvlText w:val="▪"/>
      <w:lvlJc w:val="left"/>
      <w:pPr>
        <w:ind w:left="3631" w:hanging="360"/>
      </w:pPr>
      <w:rPr>
        <w:rFonts w:ascii="Noto Sans Symbols" w:cs="Noto Sans Symbols" w:eastAsia="Noto Sans Symbols" w:hAnsi="Noto Sans Symbols"/>
      </w:rPr>
    </w:lvl>
    <w:lvl w:ilvl="3">
      <w:start w:val="1"/>
      <w:numFmt w:val="bullet"/>
      <w:lvlText w:val="●"/>
      <w:lvlJc w:val="left"/>
      <w:pPr>
        <w:ind w:left="4351" w:hanging="360"/>
      </w:pPr>
      <w:rPr>
        <w:rFonts w:ascii="Noto Sans Symbols" w:cs="Noto Sans Symbols" w:eastAsia="Noto Sans Symbols" w:hAnsi="Noto Sans Symbols"/>
      </w:rPr>
    </w:lvl>
    <w:lvl w:ilvl="4">
      <w:start w:val="1"/>
      <w:numFmt w:val="bullet"/>
      <w:lvlText w:val="o"/>
      <w:lvlJc w:val="left"/>
      <w:pPr>
        <w:ind w:left="5071" w:hanging="360"/>
      </w:pPr>
      <w:rPr>
        <w:rFonts w:ascii="Courier New" w:cs="Courier New" w:eastAsia="Courier New" w:hAnsi="Courier New"/>
      </w:rPr>
    </w:lvl>
    <w:lvl w:ilvl="5">
      <w:start w:val="1"/>
      <w:numFmt w:val="bullet"/>
      <w:lvlText w:val="▪"/>
      <w:lvlJc w:val="left"/>
      <w:pPr>
        <w:ind w:left="5791" w:hanging="360"/>
      </w:pPr>
      <w:rPr>
        <w:rFonts w:ascii="Noto Sans Symbols" w:cs="Noto Sans Symbols" w:eastAsia="Noto Sans Symbols" w:hAnsi="Noto Sans Symbols"/>
      </w:rPr>
    </w:lvl>
    <w:lvl w:ilvl="6">
      <w:start w:val="1"/>
      <w:numFmt w:val="bullet"/>
      <w:lvlText w:val="●"/>
      <w:lvlJc w:val="left"/>
      <w:pPr>
        <w:ind w:left="6511" w:hanging="360"/>
      </w:pPr>
      <w:rPr>
        <w:rFonts w:ascii="Noto Sans Symbols" w:cs="Noto Sans Symbols" w:eastAsia="Noto Sans Symbols" w:hAnsi="Noto Sans Symbols"/>
      </w:rPr>
    </w:lvl>
    <w:lvl w:ilvl="7">
      <w:start w:val="1"/>
      <w:numFmt w:val="bullet"/>
      <w:lvlText w:val="o"/>
      <w:lvlJc w:val="left"/>
      <w:pPr>
        <w:ind w:left="7231" w:hanging="360"/>
      </w:pPr>
      <w:rPr>
        <w:rFonts w:ascii="Courier New" w:cs="Courier New" w:eastAsia="Courier New" w:hAnsi="Courier New"/>
      </w:rPr>
    </w:lvl>
    <w:lvl w:ilvl="8">
      <w:start w:val="1"/>
      <w:numFmt w:val="bullet"/>
      <w:lvlText w:val="▪"/>
      <w:lvlJc w:val="left"/>
      <w:pPr>
        <w:ind w:left="7951"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113"/>
    </w:pPr>
    <w:rPr>
      <w:rFonts w:ascii="Verdana" w:cs="Verdana" w:eastAsia="Verdana" w:hAnsi="Verdana"/>
      <w:b w:val="1"/>
      <w:sz w:val="18"/>
      <w:szCs w:val="1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113"/>
    </w:pPr>
    <w:rPr>
      <w:rFonts w:ascii="Verdana" w:cs="Verdana" w:eastAsia="Verdana" w:hAnsi="Verdana"/>
      <w:b w:val="1"/>
      <w:sz w:val="18"/>
      <w:szCs w:val="1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3F434C"/>
    <w:pPr>
      <w:widowControl w:val="0"/>
      <w:autoSpaceDE w:val="0"/>
      <w:autoSpaceDN w:val="0"/>
      <w:spacing w:after="0" w:line="240" w:lineRule="auto"/>
      <w:ind w:left="113"/>
      <w:outlineLvl w:val="0"/>
    </w:pPr>
    <w:rPr>
      <w:rFonts w:ascii="Verdana" w:cs="Verdana" w:eastAsia="Verdana" w:hAnsi="Verdana"/>
      <w:b w:val="1"/>
      <w:bCs w:val="1"/>
      <w:sz w:val="18"/>
      <w:szCs w:val="18"/>
      <w:lang w:val="es-ES"/>
    </w:rPr>
  </w:style>
  <w:style w:type="paragraph" w:styleId="Ttulo3">
    <w:name w:val="heading 3"/>
    <w:basedOn w:val="Normal"/>
    <w:next w:val="Normal"/>
    <w:link w:val="Ttulo3Car"/>
    <w:uiPriority w:val="9"/>
    <w:semiHidden w:val="1"/>
    <w:unhideWhenUsed w:val="1"/>
    <w:qFormat w:val="1"/>
    <w:rsid w:val="00FF2BC0"/>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3F434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F434C"/>
  </w:style>
  <w:style w:type="paragraph" w:styleId="Piedepgina">
    <w:name w:val="footer"/>
    <w:basedOn w:val="Normal"/>
    <w:link w:val="PiedepginaCar"/>
    <w:uiPriority w:val="99"/>
    <w:unhideWhenUsed w:val="1"/>
    <w:rsid w:val="003F434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F434C"/>
  </w:style>
  <w:style w:type="paragraph" w:styleId="TDC1">
    <w:name w:val="toc 1"/>
    <w:basedOn w:val="Normal"/>
    <w:uiPriority w:val="1"/>
    <w:qFormat w:val="1"/>
    <w:rsid w:val="003F434C"/>
    <w:pPr>
      <w:widowControl w:val="0"/>
      <w:autoSpaceDE w:val="0"/>
      <w:autoSpaceDN w:val="0"/>
      <w:spacing w:after="0" w:before="29" w:line="240" w:lineRule="auto"/>
      <w:ind w:left="669" w:hanging="279"/>
    </w:pPr>
    <w:rPr>
      <w:rFonts w:ascii="Verdana" w:cs="Verdana" w:eastAsia="Verdana" w:hAnsi="Verdana"/>
      <w:b w:val="1"/>
      <w:bCs w:val="1"/>
      <w:sz w:val="18"/>
      <w:szCs w:val="18"/>
      <w:lang w:val="es-ES"/>
    </w:rPr>
  </w:style>
  <w:style w:type="paragraph" w:styleId="Prrafodelista">
    <w:name w:val="List Paragraph"/>
    <w:basedOn w:val="Normal"/>
    <w:uiPriority w:val="34"/>
    <w:qFormat w:val="1"/>
    <w:rsid w:val="003F434C"/>
    <w:pPr>
      <w:ind w:left="720"/>
      <w:contextualSpacing w:val="1"/>
    </w:pPr>
  </w:style>
  <w:style w:type="character" w:styleId="Ttulo1Car" w:customStyle="1">
    <w:name w:val="Título 1 Car"/>
    <w:basedOn w:val="Fuentedeprrafopredeter"/>
    <w:link w:val="Ttulo1"/>
    <w:uiPriority w:val="9"/>
    <w:rsid w:val="003F434C"/>
    <w:rPr>
      <w:rFonts w:ascii="Verdana" w:cs="Verdana" w:eastAsia="Verdana" w:hAnsi="Verdana"/>
      <w:b w:val="1"/>
      <w:bCs w:val="1"/>
      <w:sz w:val="18"/>
      <w:szCs w:val="18"/>
      <w:lang w:val="es-ES"/>
    </w:rPr>
  </w:style>
  <w:style w:type="paragraph" w:styleId="Textoindependiente">
    <w:name w:val="Body Text"/>
    <w:basedOn w:val="Normal"/>
    <w:link w:val="TextoindependienteCar"/>
    <w:uiPriority w:val="1"/>
    <w:qFormat w:val="1"/>
    <w:rsid w:val="003F434C"/>
    <w:pPr>
      <w:widowControl w:val="0"/>
      <w:autoSpaceDE w:val="0"/>
      <w:autoSpaceDN w:val="0"/>
      <w:spacing w:after="0" w:line="240" w:lineRule="auto"/>
    </w:pPr>
    <w:rPr>
      <w:rFonts w:ascii="Verdana" w:cs="Verdana" w:eastAsia="Verdana" w:hAnsi="Verdana"/>
      <w:sz w:val="18"/>
      <w:szCs w:val="18"/>
      <w:lang w:val="es-ES"/>
    </w:rPr>
  </w:style>
  <w:style w:type="character" w:styleId="TextoindependienteCar" w:customStyle="1">
    <w:name w:val="Texto independiente Car"/>
    <w:basedOn w:val="Fuentedeprrafopredeter"/>
    <w:link w:val="Textoindependiente"/>
    <w:uiPriority w:val="1"/>
    <w:rsid w:val="003F434C"/>
    <w:rPr>
      <w:rFonts w:ascii="Verdana" w:cs="Verdana" w:eastAsia="Verdana" w:hAnsi="Verdana"/>
      <w:sz w:val="18"/>
      <w:szCs w:val="18"/>
      <w:lang w:val="es-ES"/>
    </w:rPr>
  </w:style>
  <w:style w:type="character" w:styleId="Refdecomentario">
    <w:name w:val="annotation reference"/>
    <w:basedOn w:val="Fuentedeprrafopredeter"/>
    <w:uiPriority w:val="99"/>
    <w:semiHidden w:val="1"/>
    <w:unhideWhenUsed w:val="1"/>
    <w:rsid w:val="003F434C"/>
    <w:rPr>
      <w:sz w:val="16"/>
      <w:szCs w:val="16"/>
    </w:rPr>
  </w:style>
  <w:style w:type="paragraph" w:styleId="Textocomentario">
    <w:name w:val="annotation text"/>
    <w:basedOn w:val="Normal"/>
    <w:link w:val="TextocomentarioCar"/>
    <w:uiPriority w:val="99"/>
    <w:unhideWhenUsed w:val="1"/>
    <w:rsid w:val="003F434C"/>
    <w:pPr>
      <w:widowControl w:val="0"/>
      <w:autoSpaceDE w:val="0"/>
      <w:autoSpaceDN w:val="0"/>
      <w:spacing w:after="0" w:line="240" w:lineRule="auto"/>
    </w:pPr>
    <w:rPr>
      <w:rFonts w:ascii="Verdana" w:cs="Verdana" w:eastAsia="Verdana" w:hAnsi="Verdana"/>
      <w:sz w:val="20"/>
      <w:szCs w:val="20"/>
      <w:lang w:val="es-ES"/>
    </w:rPr>
  </w:style>
  <w:style w:type="character" w:styleId="TextocomentarioCar" w:customStyle="1">
    <w:name w:val="Texto comentario Car"/>
    <w:basedOn w:val="Fuentedeprrafopredeter"/>
    <w:link w:val="Textocomentario"/>
    <w:uiPriority w:val="99"/>
    <w:rsid w:val="003F434C"/>
    <w:rPr>
      <w:rFonts w:ascii="Verdana" w:cs="Verdana" w:eastAsia="Verdana" w:hAnsi="Verdana"/>
      <w:sz w:val="20"/>
      <w:szCs w:val="20"/>
      <w:lang w:val="es-ES"/>
    </w:rPr>
  </w:style>
  <w:style w:type="paragraph" w:styleId="Asuntodelcomentario">
    <w:name w:val="annotation subject"/>
    <w:basedOn w:val="Textocomentario"/>
    <w:next w:val="Textocomentario"/>
    <w:link w:val="AsuntodelcomentarioCar"/>
    <w:uiPriority w:val="99"/>
    <w:semiHidden w:val="1"/>
    <w:unhideWhenUsed w:val="1"/>
    <w:rsid w:val="003F434C"/>
    <w:pPr>
      <w:widowControl w:val="1"/>
      <w:autoSpaceDE w:val="1"/>
      <w:autoSpaceDN w:val="1"/>
      <w:spacing w:after="160"/>
    </w:pPr>
    <w:rPr>
      <w:rFonts w:asciiTheme="minorHAnsi" w:cstheme="minorBidi" w:eastAsiaTheme="minorHAnsi" w:hAnsiTheme="minorHAnsi"/>
      <w:b w:val="1"/>
      <w:bCs w:val="1"/>
      <w:lang w:val="es-MX"/>
    </w:rPr>
  </w:style>
  <w:style w:type="character" w:styleId="AsuntodelcomentarioCar" w:customStyle="1">
    <w:name w:val="Asunto del comentario Car"/>
    <w:basedOn w:val="TextocomentarioCar"/>
    <w:link w:val="Asuntodelcomentario"/>
    <w:uiPriority w:val="99"/>
    <w:semiHidden w:val="1"/>
    <w:rsid w:val="003F434C"/>
    <w:rPr>
      <w:rFonts w:ascii="Verdana" w:cs="Verdana" w:eastAsia="Verdana" w:hAnsi="Verdana"/>
      <w:b w:val="1"/>
      <w:bCs w:val="1"/>
      <w:sz w:val="20"/>
      <w:szCs w:val="20"/>
      <w:lang w:val="es-ES"/>
    </w:rPr>
  </w:style>
  <w:style w:type="table" w:styleId="TableNormal" w:customStyle="1">
    <w:name w:val="Table Normal"/>
    <w:uiPriority w:val="2"/>
    <w:semiHidden w:val="1"/>
    <w:unhideWhenUsed w:val="1"/>
    <w:qFormat w:val="1"/>
    <w:rsid w:val="006C4072"/>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6C4072"/>
    <w:pPr>
      <w:widowControl w:val="0"/>
      <w:autoSpaceDE w:val="0"/>
      <w:autoSpaceDN w:val="0"/>
      <w:spacing w:after="0" w:line="240" w:lineRule="auto"/>
      <w:ind w:left="55"/>
    </w:pPr>
    <w:rPr>
      <w:rFonts w:ascii="Verdana" w:cs="Verdana" w:eastAsia="Verdana" w:hAnsi="Verdana"/>
      <w:lang w:val="es-ES"/>
    </w:rPr>
  </w:style>
  <w:style w:type="paragraph" w:styleId="Sinespaciado">
    <w:name w:val="No Spacing"/>
    <w:uiPriority w:val="1"/>
    <w:qFormat w:val="1"/>
    <w:rsid w:val="0000064F"/>
    <w:pPr>
      <w:spacing w:after="0" w:line="240" w:lineRule="auto"/>
    </w:pPr>
  </w:style>
  <w:style w:type="paragraph" w:styleId="Textonotapie">
    <w:name w:val="footnote text"/>
    <w:basedOn w:val="Normal"/>
    <w:link w:val="TextonotapieCar"/>
    <w:uiPriority w:val="99"/>
    <w:semiHidden w:val="1"/>
    <w:unhideWhenUsed w:val="1"/>
    <w:rsid w:val="0000064F"/>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00064F"/>
    <w:rPr>
      <w:sz w:val="20"/>
      <w:szCs w:val="20"/>
    </w:rPr>
  </w:style>
  <w:style w:type="character" w:styleId="Refdenotaalpie">
    <w:name w:val="footnote reference"/>
    <w:basedOn w:val="Fuentedeprrafopredeter"/>
    <w:uiPriority w:val="99"/>
    <w:semiHidden w:val="1"/>
    <w:unhideWhenUsed w:val="1"/>
    <w:rsid w:val="0000064F"/>
    <w:rPr>
      <w:vertAlign w:val="superscript"/>
    </w:rPr>
  </w:style>
  <w:style w:type="paragraph" w:styleId="Revisin">
    <w:name w:val="Revision"/>
    <w:hidden w:val="1"/>
    <w:uiPriority w:val="99"/>
    <w:semiHidden w:val="1"/>
    <w:rsid w:val="0000064F"/>
    <w:pPr>
      <w:spacing w:after="0" w:line="240" w:lineRule="auto"/>
    </w:pPr>
  </w:style>
  <w:style w:type="paragraph" w:styleId="Textonotaalfinal">
    <w:name w:val="endnote text"/>
    <w:basedOn w:val="Normal"/>
    <w:link w:val="TextonotaalfinalCar"/>
    <w:uiPriority w:val="99"/>
    <w:semiHidden w:val="1"/>
    <w:unhideWhenUsed w:val="1"/>
    <w:rsid w:val="0000064F"/>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val="1"/>
    <w:rsid w:val="0000064F"/>
    <w:rPr>
      <w:sz w:val="20"/>
      <w:szCs w:val="20"/>
    </w:rPr>
  </w:style>
  <w:style w:type="character" w:styleId="Refdenotaalfinal">
    <w:name w:val="endnote reference"/>
    <w:basedOn w:val="Fuentedeprrafopredeter"/>
    <w:uiPriority w:val="99"/>
    <w:semiHidden w:val="1"/>
    <w:unhideWhenUsed w:val="1"/>
    <w:rsid w:val="0000064F"/>
    <w:rPr>
      <w:vertAlign w:val="superscript"/>
    </w:rPr>
  </w:style>
  <w:style w:type="character" w:styleId="Hipervnculo">
    <w:name w:val="Hyperlink"/>
    <w:basedOn w:val="Fuentedeprrafopredeter"/>
    <w:uiPriority w:val="99"/>
    <w:unhideWhenUsed w:val="1"/>
    <w:rsid w:val="00736E03"/>
    <w:rPr>
      <w:color w:val="0563c1" w:themeColor="hyperlink"/>
      <w:u w:val="single"/>
    </w:rPr>
  </w:style>
  <w:style w:type="character" w:styleId="Mencinsinresolver">
    <w:name w:val="Unresolved Mention"/>
    <w:basedOn w:val="Fuentedeprrafopredeter"/>
    <w:uiPriority w:val="99"/>
    <w:semiHidden w:val="1"/>
    <w:unhideWhenUsed w:val="1"/>
    <w:rsid w:val="00736E03"/>
    <w:rPr>
      <w:color w:val="605e5c"/>
      <w:shd w:color="auto" w:fill="e1dfdd" w:val="clear"/>
    </w:rPr>
  </w:style>
  <w:style w:type="character" w:styleId="Ttulo3Car" w:customStyle="1">
    <w:name w:val="Título 3 Car"/>
    <w:basedOn w:val="Fuentedeprrafopredeter"/>
    <w:link w:val="Ttulo3"/>
    <w:uiPriority w:val="9"/>
    <w:semiHidden w:val="1"/>
    <w:rsid w:val="00FF2BC0"/>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widowControl w:val="0"/>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footer" Target="footer1.xml"/><Relationship Id="rId14" Type="http://schemas.openxmlformats.org/officeDocument/2006/relationships/footer" Target="footer3.xml"/><Relationship Id="rId16" Type="http://schemas.openxmlformats.org/officeDocument/2006/relationships/footer" Target="footer2.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inegi.org.mx/contenidos/saladeprensa/boletines/2022/ensu/ensu2022_10.pdf" TargetMode="External"/><Relationship Id="rId2" Type="http://schemas.openxmlformats.org/officeDocument/2006/relationships/hyperlink" Target="http://www.inegi.org.mx/contenidos/saladeprensa/boletines/2022/ensu/ensu2022_10.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QrHnRr6pAzLQrwc7UxLVe1mHTQ==">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2023-04-05T20:54:00Z</dcterms:created>
  <dc:creator>Helénica Lilibeth Téllez Marín</dc:creator>
</cp:coreProperties>
</file>
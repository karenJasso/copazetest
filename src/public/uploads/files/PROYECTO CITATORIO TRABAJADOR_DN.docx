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056" w14:textId="77777777" w:rsidR="00737859" w:rsidRPr="00C11A76" w:rsidRDefault="00737859" w:rsidP="004453AC">
      <w:pPr>
        <w:tabs>
          <w:tab w:val="left" w:pos="6259"/>
        </w:tabs>
        <w:rPr>
          <w:rFonts w:ascii="Montserrat" w:hAnsi="Montserrat" w:cs="Arial"/>
          <w:b/>
          <w:caps/>
        </w:rPr>
      </w:pPr>
    </w:p>
    <w:p w14:paraId="1105953C" w14:textId="72B70349" w:rsidR="004C1911" w:rsidRPr="00C11A76" w:rsidRDefault="004C1911" w:rsidP="004C1911">
      <w:pPr>
        <w:jc w:val="center"/>
        <w:rPr>
          <w:rFonts w:ascii="Montserrat" w:hAnsi="Montserrat" w:cs="Arial"/>
          <w:b/>
          <w:sz w:val="20"/>
          <w:szCs w:val="20"/>
        </w:rPr>
      </w:pPr>
      <w:r w:rsidRPr="00C11A76">
        <w:rPr>
          <w:rFonts w:ascii="Montserrat" w:hAnsi="Montserrat" w:cs="Arial"/>
          <w:b/>
          <w:sz w:val="20"/>
          <w:szCs w:val="20"/>
        </w:rPr>
        <w:t>CITATORIO AL TRABAJADOR PARA ACTA ADMINISTRATIVA</w:t>
      </w:r>
    </w:p>
    <w:p w14:paraId="1E3AD45F" w14:textId="77777777" w:rsidR="004C1911" w:rsidRPr="00C11A76" w:rsidRDefault="004C1911" w:rsidP="004C1911">
      <w:pPr>
        <w:jc w:val="both"/>
        <w:rPr>
          <w:rFonts w:ascii="Montserrat" w:hAnsi="Montserrat" w:cs="Arial"/>
          <w:b/>
          <w:sz w:val="20"/>
          <w:szCs w:val="20"/>
        </w:rPr>
      </w:pPr>
    </w:p>
    <w:p w14:paraId="69182CC2" w14:textId="77777777" w:rsidR="00E57D5D" w:rsidRPr="00C11A76" w:rsidRDefault="00E57D5D" w:rsidP="00E57D5D">
      <w:pPr>
        <w:spacing w:line="360" w:lineRule="auto"/>
        <w:ind w:left="708" w:firstLine="708"/>
        <w:jc w:val="right"/>
        <w:rPr>
          <w:rFonts w:ascii="Montserrat" w:hAnsi="Montserrat" w:cs="Arial"/>
          <w:sz w:val="20"/>
          <w:szCs w:val="20"/>
        </w:rPr>
      </w:pPr>
    </w:p>
    <w:p w14:paraId="76F62972" w14:textId="677A6128" w:rsidR="004C1911" w:rsidRPr="00C11A76" w:rsidRDefault="009D7BE9" w:rsidP="00E57D5D">
      <w:pPr>
        <w:spacing w:line="360" w:lineRule="auto"/>
        <w:ind w:left="708" w:firstLine="708"/>
        <w:jc w:val="right"/>
        <w:rPr>
          <w:rFonts w:ascii="Montserrat" w:hAnsi="Montserrat" w:cs="Arial"/>
          <w:sz w:val="20"/>
          <w:szCs w:val="20"/>
        </w:rPr>
      </w:pPr>
      <w:bookmarkStart w:id="0" w:name="_Hlk130907460"/>
      <w:r w:rsidRPr="00C11A76">
        <w:rPr>
          <w:rFonts w:ascii="Montserrat" w:hAnsi="Montserrat" w:cs="Arial"/>
          <w:sz w:val="20"/>
          <w:szCs w:val="20"/>
        </w:rPr>
        <w:t>______________</w:t>
      </w:r>
      <w:r w:rsidR="00906DC3" w:rsidRPr="00C11A76">
        <w:rPr>
          <w:rFonts w:ascii="Montserrat" w:hAnsi="Montserrat" w:cs="Arial"/>
          <w:sz w:val="20"/>
          <w:szCs w:val="20"/>
        </w:rPr>
        <w:t xml:space="preserve">a ______de ___________ de </w:t>
      </w:r>
      <w:r w:rsidR="00E57D5D" w:rsidRPr="00C11A76">
        <w:rPr>
          <w:rFonts w:ascii="Montserrat" w:hAnsi="Montserrat" w:cs="Arial"/>
          <w:sz w:val="20"/>
          <w:szCs w:val="20"/>
        </w:rPr>
        <w:t>__________</w:t>
      </w:r>
    </w:p>
    <w:p w14:paraId="40C06B12" w14:textId="7BB320FF" w:rsidR="009D7BE9" w:rsidRPr="00C11A76" w:rsidRDefault="009D7BE9" w:rsidP="00E57D5D">
      <w:pPr>
        <w:spacing w:line="360" w:lineRule="auto"/>
        <w:ind w:left="708" w:firstLine="708"/>
        <w:jc w:val="right"/>
        <w:rPr>
          <w:rFonts w:ascii="Montserrat" w:hAnsi="Montserrat" w:cs="Arial"/>
          <w:i/>
          <w:iCs/>
          <w:sz w:val="20"/>
          <w:szCs w:val="20"/>
        </w:rPr>
      </w:pPr>
      <w:r w:rsidRPr="00C11A76">
        <w:rPr>
          <w:rFonts w:ascii="Montserrat" w:hAnsi="Montserrat" w:cs="Arial"/>
          <w:i/>
          <w:iCs/>
          <w:sz w:val="20"/>
          <w:szCs w:val="20"/>
        </w:rPr>
        <w:t>(</w:t>
      </w:r>
      <w:r w:rsidR="00906DC3" w:rsidRPr="00C11A76">
        <w:rPr>
          <w:rFonts w:ascii="Montserrat" w:hAnsi="Montserrat" w:cs="Arial"/>
          <w:i/>
          <w:iCs/>
          <w:sz w:val="20"/>
          <w:szCs w:val="20"/>
        </w:rPr>
        <w:t>Lugar y fecha de citatorio</w:t>
      </w:r>
      <w:r w:rsidRPr="00C11A76">
        <w:rPr>
          <w:rFonts w:ascii="Montserrat" w:hAnsi="Montserrat" w:cs="Arial"/>
          <w:i/>
          <w:iCs/>
          <w:sz w:val="20"/>
          <w:szCs w:val="20"/>
        </w:rPr>
        <w:t>)</w:t>
      </w:r>
    </w:p>
    <w:bookmarkEnd w:id="0"/>
    <w:p w14:paraId="27CF44BB" w14:textId="77777777" w:rsidR="004C1911" w:rsidRPr="00C11A76" w:rsidRDefault="004C1911" w:rsidP="004C1911">
      <w:pPr>
        <w:spacing w:line="360" w:lineRule="auto"/>
        <w:ind w:left="708" w:firstLine="708"/>
        <w:jc w:val="center"/>
        <w:rPr>
          <w:rFonts w:ascii="Montserrat" w:hAnsi="Montserrat" w:cs="Arial"/>
          <w:sz w:val="20"/>
          <w:szCs w:val="20"/>
        </w:rPr>
      </w:pPr>
    </w:p>
    <w:p w14:paraId="4A1409A1" w14:textId="552C868F" w:rsidR="00886A9E" w:rsidRPr="00C11A76" w:rsidRDefault="00886A9E" w:rsidP="004C1911">
      <w:pPr>
        <w:spacing w:line="360" w:lineRule="auto"/>
        <w:rPr>
          <w:rFonts w:ascii="Montserrat" w:hAnsi="Montserrat" w:cs="Arial"/>
          <w:sz w:val="20"/>
          <w:szCs w:val="20"/>
        </w:rPr>
      </w:pPr>
      <w:r w:rsidRPr="00C11A76">
        <w:rPr>
          <w:rFonts w:ascii="Montserrat" w:hAnsi="Montserrat" w:cs="Arial"/>
          <w:sz w:val="20"/>
          <w:szCs w:val="20"/>
        </w:rPr>
        <w:t xml:space="preserve">C. </w:t>
      </w:r>
      <w:r w:rsidR="00906DC3" w:rsidRPr="00C11A76">
        <w:rPr>
          <w:rFonts w:ascii="Montserrat" w:hAnsi="Montserrat" w:cs="Arial"/>
          <w:sz w:val="20"/>
          <w:szCs w:val="20"/>
        </w:rPr>
        <w:t>(Nombre del trabajador)</w:t>
      </w:r>
    </w:p>
    <w:p w14:paraId="2D83E3CB" w14:textId="454D85D5" w:rsidR="004C1911" w:rsidRPr="00C11A76" w:rsidRDefault="004C1911" w:rsidP="004C1911">
      <w:pPr>
        <w:spacing w:line="360" w:lineRule="auto"/>
        <w:rPr>
          <w:rFonts w:ascii="Montserrat" w:hAnsi="Montserrat" w:cs="Arial"/>
          <w:sz w:val="20"/>
          <w:szCs w:val="20"/>
        </w:rPr>
      </w:pPr>
      <w:r w:rsidRPr="00C11A76">
        <w:rPr>
          <w:rFonts w:ascii="Montserrat" w:hAnsi="Montserrat" w:cs="Arial"/>
          <w:sz w:val="20"/>
          <w:szCs w:val="20"/>
        </w:rPr>
        <w:t>P R E S E N T E</w:t>
      </w:r>
    </w:p>
    <w:p w14:paraId="0898649C" w14:textId="77777777" w:rsidR="004C1911" w:rsidRPr="00C11A76" w:rsidRDefault="004C1911" w:rsidP="004C1911">
      <w:pPr>
        <w:spacing w:line="360" w:lineRule="auto"/>
        <w:rPr>
          <w:rFonts w:ascii="Montserrat" w:hAnsi="Montserrat" w:cs="Arial"/>
          <w:sz w:val="20"/>
          <w:szCs w:val="20"/>
        </w:rPr>
      </w:pPr>
    </w:p>
    <w:p w14:paraId="670D7567" w14:textId="788B592F" w:rsidR="004C1911" w:rsidRPr="00C11A76" w:rsidRDefault="00906DC3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bookmarkStart w:id="1" w:name="_Hlk130907539"/>
      <w:r w:rsidRPr="00C11A76">
        <w:rPr>
          <w:rFonts w:ascii="Montserrat" w:hAnsi="Montserrat" w:cs="Arial"/>
          <w:sz w:val="20"/>
          <w:szCs w:val="20"/>
        </w:rPr>
        <w:t>Con fundamento en lo dispuesto por los artículos 46 fracción V, incisos  A ) y D)  y 46 bis de la Ley Federal de los Trabajadores al Servicio del Estado, y 25, fracción IX del Reglamento de las Condiciones Generales de Trabajo del Personal de la Secretaría de Educación Pública;</w:t>
      </w:r>
      <w:bookmarkEnd w:id="1"/>
      <w:r w:rsidRPr="00C11A76">
        <w:rPr>
          <w:rFonts w:ascii="Montserrat" w:hAnsi="Montserrat" w:cs="Arial"/>
          <w:sz w:val="20"/>
          <w:szCs w:val="20"/>
        </w:rPr>
        <w:t xml:space="preserve"> me permito solicitar su </w:t>
      </w:r>
      <w:r w:rsidR="000749E0" w:rsidRPr="00C11A76">
        <w:rPr>
          <w:rFonts w:ascii="Montserrat" w:hAnsi="Montserrat" w:cs="Arial"/>
          <w:sz w:val="20"/>
          <w:szCs w:val="20"/>
        </w:rPr>
        <w:t>presencia para el día  (</w:t>
      </w:r>
      <w:bookmarkStart w:id="2" w:name="_Hlk130907587"/>
      <w:r w:rsidR="000749E0" w:rsidRPr="00C11A76">
        <w:rPr>
          <w:rFonts w:ascii="Montserrat" w:hAnsi="Montserrat" w:cs="Arial"/>
          <w:i/>
          <w:iCs/>
          <w:sz w:val="20"/>
          <w:szCs w:val="20"/>
        </w:rPr>
        <w:t xml:space="preserve">el presente citatorio se deberá notificar por lo menos con </w:t>
      </w:r>
      <w:r w:rsidR="00CB0206" w:rsidRPr="00C11A76">
        <w:rPr>
          <w:rFonts w:ascii="Montserrat" w:hAnsi="Montserrat" w:cs="Arial"/>
          <w:i/>
          <w:iCs/>
          <w:sz w:val="20"/>
          <w:szCs w:val="20"/>
        </w:rPr>
        <w:t xml:space="preserve">72 horas </w:t>
      </w:r>
      <w:r w:rsidR="000749E0" w:rsidRPr="00C11A76">
        <w:rPr>
          <w:rFonts w:ascii="Montserrat" w:hAnsi="Montserrat" w:cs="Arial"/>
          <w:i/>
          <w:iCs/>
          <w:sz w:val="20"/>
          <w:szCs w:val="20"/>
        </w:rPr>
        <w:t>de anticipación al levantamiento del acta administrativa</w:t>
      </w:r>
      <w:r w:rsidR="000749E0" w:rsidRPr="00C11A76">
        <w:rPr>
          <w:rFonts w:ascii="Montserrat" w:hAnsi="Montserrat" w:cs="Arial"/>
          <w:sz w:val="20"/>
          <w:szCs w:val="20"/>
        </w:rPr>
        <w:t>)______de ________ de _________,  a las _______ horas en el local que ocupa la _________________________</w:t>
      </w:r>
      <w:bookmarkEnd w:id="2"/>
      <w:r w:rsidR="000749E0" w:rsidRPr="00C11A76">
        <w:rPr>
          <w:rFonts w:ascii="Montserrat" w:hAnsi="Montserrat" w:cs="Arial"/>
          <w:sz w:val="20"/>
          <w:szCs w:val="20"/>
        </w:rPr>
        <w:t>a fin de levantar acta administrativa con objeto de investigar hechos que se le atribuyen, consistentes en ___________________</w:t>
      </w:r>
      <w:bookmarkStart w:id="3" w:name="_Hlk130907863"/>
      <w:r w:rsidR="000749E0" w:rsidRPr="00C11A76">
        <w:rPr>
          <w:rFonts w:ascii="Montserrat" w:hAnsi="Montserrat" w:cs="Arial"/>
          <w:sz w:val="20"/>
          <w:szCs w:val="20"/>
        </w:rPr>
        <w:t>(</w:t>
      </w:r>
      <w:r w:rsidR="003C789E" w:rsidRPr="00C11A76">
        <w:rPr>
          <w:rFonts w:ascii="Montserrat" w:hAnsi="Montserrat" w:cs="Arial"/>
          <w:i/>
          <w:iCs/>
          <w:sz w:val="20"/>
          <w:szCs w:val="20"/>
        </w:rPr>
        <w:t>Se asentará una narración de los hechos (sin calificar la conducta) que se atribuyen al trabajador(a) y que motivan el levantamiento del acta administrativa, precisándose de manera pormenorizada las circunstancias de modo, tiempo y lugar, señalando el nombre completo del padre, madre o tutor de la víctima o de la persona que denuncia;  en caso de menores de edad, en cumplimiento a lo establecido en el artículo 79 de la Ley General  de los Derechos de Niñas, Niños y Adolescentes, solo se deberá hacer la cita de las iniciales de su nombre, lo aquí asentado se replicar</w:t>
      </w:r>
      <w:r w:rsidR="00C97D6A" w:rsidRPr="00C11A76">
        <w:rPr>
          <w:rFonts w:ascii="Montserrat" w:hAnsi="Montserrat" w:cs="Arial"/>
          <w:i/>
          <w:iCs/>
          <w:sz w:val="20"/>
          <w:szCs w:val="20"/>
        </w:rPr>
        <w:t>á</w:t>
      </w:r>
      <w:r w:rsidR="003C789E" w:rsidRPr="00C11A76">
        <w:rPr>
          <w:rFonts w:ascii="Montserrat" w:hAnsi="Montserrat" w:cs="Arial"/>
          <w:i/>
          <w:iCs/>
          <w:sz w:val="20"/>
          <w:szCs w:val="20"/>
        </w:rPr>
        <w:t xml:space="preserve"> en el acta administrativa.</w:t>
      </w:r>
      <w:r w:rsidR="003C789E" w:rsidRPr="00C11A76">
        <w:rPr>
          <w:rFonts w:ascii="Montserrat" w:hAnsi="Montserrat" w:cs="Arial"/>
          <w:sz w:val="20"/>
          <w:szCs w:val="20"/>
        </w:rPr>
        <w:t>)</w:t>
      </w:r>
      <w:bookmarkEnd w:id="3"/>
      <w:r w:rsidR="00734DBD" w:rsidRPr="00C11A76">
        <w:rPr>
          <w:rFonts w:ascii="Montserrat" w:hAnsi="Montserrat" w:cs="Arial"/>
          <w:sz w:val="20"/>
          <w:szCs w:val="20"/>
        </w:rPr>
        <w:t>____________________________________________________________________________________________________________________________________</w:t>
      </w:r>
      <w:r w:rsidR="00493214">
        <w:rPr>
          <w:rFonts w:ascii="Montserrat" w:hAnsi="Montserrat" w:cs="Arial"/>
          <w:sz w:val="20"/>
          <w:szCs w:val="20"/>
        </w:rPr>
        <w:t>________________</w:t>
      </w:r>
      <w:r w:rsidR="00734DBD" w:rsidRPr="00C11A76">
        <w:rPr>
          <w:rFonts w:ascii="Montserrat" w:hAnsi="Montserrat" w:cs="Arial"/>
          <w:sz w:val="20"/>
          <w:szCs w:val="20"/>
        </w:rPr>
        <w:t>____________________</w:t>
      </w:r>
    </w:p>
    <w:p w14:paraId="50F334C9" w14:textId="036DCCCB" w:rsidR="004C1911" w:rsidRPr="00C11A76" w:rsidRDefault="00B76C81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C11A76">
        <w:rPr>
          <w:rFonts w:ascii="Montserrat" w:hAnsi="Montserrat" w:cs="Arial"/>
          <w:sz w:val="20"/>
          <w:szCs w:val="20"/>
        </w:rPr>
        <w:t>En ese sentido, se le hace saber que tiene derecho a declarar sobre los hechos que se investigan, así como a presentar los testigos de descargo que estime pertinentes y las pruebas documentales que considere convenientes se agreguen al acta</w:t>
      </w:r>
      <w:r w:rsidR="004C1911" w:rsidRPr="00C11A76">
        <w:rPr>
          <w:rFonts w:ascii="Montserrat" w:hAnsi="Montserrat" w:cs="Arial"/>
          <w:b/>
          <w:sz w:val="20"/>
          <w:szCs w:val="20"/>
        </w:rPr>
        <w:t>,</w:t>
      </w:r>
      <w:r w:rsidRPr="00C11A76">
        <w:rPr>
          <w:rFonts w:ascii="Montserrat" w:hAnsi="Montserrat" w:cs="Arial"/>
          <w:sz w:val="20"/>
          <w:szCs w:val="20"/>
        </w:rPr>
        <w:t xml:space="preserve"> solicitándole se sirva traer identificación oficial; en la inteligencia que de no presentarse al levantamiento del acta, ésta se llevará cabo en su ausencia.</w:t>
      </w:r>
    </w:p>
    <w:p w14:paraId="1D3CEE2B" w14:textId="5DF93EFC" w:rsidR="004C1911" w:rsidRDefault="004C1911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72C549F1" w14:textId="77777777" w:rsidR="00493214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018AB2E5" w14:textId="77777777" w:rsidR="00493214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60113D0F" w14:textId="77777777" w:rsidR="00493214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59FE09FB" w14:textId="77777777" w:rsidR="00493214" w:rsidRPr="00C11A76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4589B7B8" w14:textId="68A27478" w:rsidR="004C1911" w:rsidRDefault="004C1911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C11A76">
        <w:rPr>
          <w:rFonts w:ascii="Montserrat" w:hAnsi="Montserrat" w:cs="Arial"/>
          <w:sz w:val="20"/>
          <w:szCs w:val="20"/>
        </w:rPr>
        <w:t xml:space="preserve">A T E N T A M E N T E </w:t>
      </w:r>
    </w:p>
    <w:p w14:paraId="284D7995" w14:textId="77777777" w:rsidR="00493214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495B291C" w14:textId="77777777" w:rsidR="00493214" w:rsidRDefault="00493214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4F59EE5A" w14:textId="3DF22988" w:rsidR="004C1911" w:rsidRPr="00C11A76" w:rsidRDefault="00493214" w:rsidP="0021699B">
      <w:pPr>
        <w:tabs>
          <w:tab w:val="left" w:pos="5535"/>
        </w:tabs>
        <w:spacing w:line="360" w:lineRule="auto"/>
        <w:jc w:val="both"/>
        <w:rPr>
          <w:rFonts w:ascii="Montserrat" w:hAnsi="Montserrat" w:cs="Arial"/>
          <w:b/>
          <w:bCs/>
          <w:sz w:val="20"/>
          <w:szCs w:val="20"/>
        </w:rPr>
      </w:pPr>
      <w:r w:rsidRPr="00C11A76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8C870E" wp14:editId="6499F07D">
                <wp:simplePos x="0" y="0"/>
                <wp:positionH relativeFrom="column">
                  <wp:posOffset>2558415</wp:posOffset>
                </wp:positionH>
                <wp:positionV relativeFrom="paragraph">
                  <wp:posOffset>142239</wp:posOffset>
                </wp:positionV>
                <wp:extent cx="3496573" cy="3629025"/>
                <wp:effectExtent l="0" t="0" r="889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573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6CE25" w14:textId="4E5A9878" w:rsidR="00A92EAD" w:rsidRPr="007743A6" w:rsidRDefault="00A92EAD" w:rsidP="00A92EAD">
                            <w:pPr>
                              <w:spacing w:before="120" w:after="120"/>
                              <w:jc w:val="both"/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</w:pPr>
                            <w:r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NOTA 1:</w:t>
                            </w:r>
                            <w:r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 El membrete de las hojas deberá de modificarse atendiendo a lo establecido en cada plantel y Dirección General. </w:t>
                            </w:r>
                          </w:p>
                          <w:p w14:paraId="0C43D289" w14:textId="6B04450F" w:rsidR="006862C6" w:rsidRPr="007743A6" w:rsidRDefault="0021699B" w:rsidP="00EE663D">
                            <w:pPr>
                              <w:spacing w:before="120" w:after="120"/>
                              <w:jc w:val="both"/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</w:pPr>
                            <w:r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NOTA</w:t>
                            </w:r>
                            <w:r w:rsidR="008647D3"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2EAD"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62C6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El trabajador deberá acusar de reci</w:t>
                            </w:r>
                            <w:r w:rsidR="00EF1B10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bo</w:t>
                            </w:r>
                            <w:r w:rsidR="006862C6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, donde quede señalado cuando menos </w:t>
                            </w:r>
                            <w:r w:rsidR="00EF1B10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fecha, </w:t>
                            </w:r>
                            <w:r w:rsidR="006862C6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hora, nombre y firma. </w:t>
                            </w:r>
                          </w:p>
                          <w:p w14:paraId="5E43342C" w14:textId="3B4A706F" w:rsidR="00252402" w:rsidRPr="007743A6" w:rsidRDefault="00A146FC" w:rsidP="00EE663D">
                            <w:pPr>
                              <w:spacing w:before="120" w:after="120"/>
                              <w:jc w:val="both"/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</w:pPr>
                            <w:r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NOTA </w:t>
                            </w:r>
                            <w:r w:rsidR="00A92EAD"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5D7A9E" w:rsidRPr="007743A6"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4DAE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En caso de no querer recibir el citatorio, se asentará una leyenda </w:t>
                            </w:r>
                            <w:r w:rsidR="005D04B7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(</w:t>
                            </w:r>
                            <w:r w:rsidR="00B64DAE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en el </w:t>
                            </w:r>
                            <w:r w:rsidR="005D04B7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citatorio) detallando las causas de la imposibilidad</w:t>
                            </w:r>
                            <w:r w:rsidR="00314862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, es decir, </w:t>
                            </w:r>
                            <w:r w:rsidR="00252402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se </w:t>
                            </w:r>
                            <w:r w:rsidR="0043708F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asentará</w:t>
                            </w:r>
                            <w:r w:rsidR="00252402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 cuando menos lo siguiente: </w:t>
                            </w:r>
                          </w:p>
                          <w:p w14:paraId="122B2647" w14:textId="5786506B" w:rsidR="008647D3" w:rsidRPr="007743A6" w:rsidRDefault="00252402" w:rsidP="00EE663D">
                            <w:pPr>
                              <w:spacing w:before="120" w:after="120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Constituidos en </w:t>
                            </w:r>
                            <w:r w:rsidR="00707FBF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___________________</w:t>
                            </w:r>
                            <w:r w:rsidR="00D3370C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, siendo las _____ del día</w:t>
                            </w:r>
                            <w:r w:rsidR="006919A5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_________</w:t>
                            </w:r>
                            <w:r w:rsidR="00D3370C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, el C.________________ </w:t>
                            </w:r>
                            <w:r w:rsidR="00707FBF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se dispuso a entregar el citatorio </w:t>
                            </w:r>
                            <w:r w:rsidR="005C46F5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número _________ de fecha___________ al C. _____________________</w:t>
                            </w:r>
                            <w:r w:rsidR="009165A8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, mismo que previa lectura del mismo, se negó a recibirlo</w:t>
                            </w:r>
                            <w:r w:rsidR="0043708F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, tal y como le consta a los testigos _____________________, </w:t>
                            </w:r>
                            <w:r w:rsidR="003260BB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 xml:space="preserve">asentado su nombre y firma. </w:t>
                            </w:r>
                            <w:r w:rsidR="00D81A2E" w:rsidRP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(Adjuntar copia de la identificación del notificador y de los testigos)</w:t>
                            </w:r>
                            <w:r w:rsidR="007743A6">
                              <w:rPr>
                                <w:rFonts w:ascii="Montserrat" w:hAnsi="Montserrat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E8C9B3" w14:textId="20F081E0" w:rsidR="00734DBD" w:rsidRDefault="00734DBD" w:rsidP="00734DBD">
                            <w:pPr>
                              <w:jc w:val="both"/>
                            </w:pPr>
                          </w:p>
                          <w:p w14:paraId="478747F2" w14:textId="3C8EC726" w:rsidR="0021699B" w:rsidRDefault="0021699B" w:rsidP="0021699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C87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45pt;margin-top:11.2pt;width:275.3pt;height:285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lz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" stroked="f">
                <v:textbox>
                  <w:txbxContent>
                    <w:p w14:paraId="3A46CE25" w14:textId="4E5A9878" w:rsidR="00A92EAD" w:rsidRPr="007743A6" w:rsidRDefault="00A92EAD" w:rsidP="00A92EAD">
                      <w:pPr>
                        <w:spacing w:before="120" w:after="120"/>
                        <w:jc w:val="both"/>
                        <w:rPr>
                          <w:rFonts w:ascii="Montserrat" w:hAnsi="Montserrat" w:cs="Arial"/>
                          <w:sz w:val="20"/>
                          <w:szCs w:val="20"/>
                        </w:rPr>
                      </w:pP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 xml:space="preserve">NOTA </w:t>
                      </w: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 </w:t>
                      </w:r>
                      <w:r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El membrete de las hojas deberá de modificarse atendiendo a lo establecido en cada plantel y Dirección General. </w:t>
                      </w:r>
                    </w:p>
                    <w:p w14:paraId="0C43D289" w14:textId="6B04450F" w:rsidR="006862C6" w:rsidRPr="007743A6" w:rsidRDefault="0021699B" w:rsidP="00EE663D">
                      <w:pPr>
                        <w:spacing w:before="120" w:after="120"/>
                        <w:jc w:val="both"/>
                        <w:rPr>
                          <w:rFonts w:ascii="Montserrat" w:hAnsi="Montserrat" w:cs="Arial"/>
                          <w:sz w:val="20"/>
                          <w:szCs w:val="20"/>
                        </w:rPr>
                      </w:pP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NOTA</w:t>
                      </w:r>
                      <w:r w:rsidR="008647D3"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92EAD"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 </w:t>
                      </w:r>
                      <w:r w:rsidR="006862C6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El trabajador deberá acusar de reci</w:t>
                      </w:r>
                      <w:r w:rsidR="00EF1B10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bo</w:t>
                      </w:r>
                      <w:r w:rsidR="006862C6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, donde quede señalado cuando menos </w:t>
                      </w:r>
                      <w:r w:rsidR="00EF1B10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fecha, </w:t>
                      </w:r>
                      <w:r w:rsidR="006862C6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hora, nombre y firma. </w:t>
                      </w:r>
                    </w:p>
                    <w:p w14:paraId="5E43342C" w14:textId="3B4A706F" w:rsidR="00252402" w:rsidRPr="007743A6" w:rsidRDefault="00A146FC" w:rsidP="00EE663D">
                      <w:pPr>
                        <w:spacing w:before="120" w:after="120"/>
                        <w:jc w:val="both"/>
                        <w:rPr>
                          <w:rFonts w:ascii="Montserrat" w:hAnsi="Montserrat" w:cs="Arial"/>
                          <w:sz w:val="20"/>
                          <w:szCs w:val="20"/>
                        </w:rPr>
                      </w:pP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 xml:space="preserve">NOTA </w:t>
                      </w:r>
                      <w:r w:rsidR="00A92EAD"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5D7A9E" w:rsidRPr="007743A6"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4DAE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En caso de no querer recibir el citatorio, se asentará una leyenda </w:t>
                      </w:r>
                      <w:r w:rsidR="005D04B7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(</w:t>
                      </w:r>
                      <w:r w:rsidR="00B64DAE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en el </w:t>
                      </w:r>
                      <w:r w:rsidR="005D04B7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citatorio) detallando las causas de la imposibilidad</w:t>
                      </w:r>
                      <w:r w:rsidR="00314862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, es decir, </w:t>
                      </w:r>
                      <w:r w:rsidR="00252402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se </w:t>
                      </w:r>
                      <w:r w:rsidR="0043708F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asentará</w:t>
                      </w:r>
                      <w:r w:rsidR="00252402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 cuando menos lo siguiente: </w:t>
                      </w:r>
                    </w:p>
                    <w:p w14:paraId="122B2647" w14:textId="5786506B" w:rsidR="008647D3" w:rsidRPr="007743A6" w:rsidRDefault="00252402" w:rsidP="00EE663D">
                      <w:pPr>
                        <w:spacing w:before="120" w:after="120"/>
                        <w:jc w:val="both"/>
                        <w:rPr>
                          <w:rFonts w:ascii="Montserrat" w:hAnsi="Montserrat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Constituidos en </w:t>
                      </w:r>
                      <w:r w:rsidR="00707FBF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___________________</w:t>
                      </w:r>
                      <w:r w:rsidR="00D3370C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, siendo las _____ del día</w:t>
                      </w:r>
                      <w:r w:rsidR="006919A5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_________</w:t>
                      </w:r>
                      <w:r w:rsidR="00D3370C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, el C.________________ </w:t>
                      </w:r>
                      <w:r w:rsidR="00707FBF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se dispuso a entregar el citatorio </w:t>
                      </w:r>
                      <w:r w:rsidR="005C46F5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número _________ de fecha___________ al C. _____________________</w:t>
                      </w:r>
                      <w:r w:rsidR="009165A8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, mismo que previa lectura del mismo, se negó a recibirlo</w:t>
                      </w:r>
                      <w:r w:rsidR="0043708F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, tal y como le consta a los testigos _____________________, </w:t>
                      </w:r>
                      <w:r w:rsidR="003260BB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 xml:space="preserve">asentado su nombre y firma. </w:t>
                      </w:r>
                      <w:r w:rsidR="00D81A2E" w:rsidRP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(Adjuntar copia de la identificación del notificador y de los testigos)</w:t>
                      </w:r>
                      <w:r w:rsidR="007743A6">
                        <w:rPr>
                          <w:rFonts w:ascii="Montserrat" w:hAnsi="Montserrat" w:cs="Arial"/>
                          <w:sz w:val="20"/>
                          <w:szCs w:val="20"/>
                        </w:rPr>
                        <w:t>.</w:t>
                      </w:r>
                    </w:p>
                    <w:p w14:paraId="4BE8C9B3" w14:textId="20F081E0" w:rsidR="00734DBD" w:rsidRDefault="00734DBD" w:rsidP="00734DBD">
                      <w:pPr>
                        <w:jc w:val="both"/>
                      </w:pPr>
                    </w:p>
                    <w:p w14:paraId="478747F2" w14:textId="3C8EC726" w:rsidR="0021699B" w:rsidRDefault="0021699B" w:rsidP="0021699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1699B" w:rsidRPr="00C11A76">
        <w:rPr>
          <w:rFonts w:ascii="Montserrat" w:hAnsi="Montserrat" w:cs="Arial"/>
          <w:sz w:val="20"/>
          <w:szCs w:val="20"/>
        </w:rPr>
        <w:tab/>
      </w:r>
    </w:p>
    <w:p w14:paraId="4819CABC" w14:textId="04FD8969" w:rsidR="004C1911" w:rsidRPr="00C11A76" w:rsidRDefault="004C1911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bookmarkStart w:id="4" w:name="_Hlk130907923"/>
      <w:r w:rsidRPr="00C11A76">
        <w:rPr>
          <w:rFonts w:ascii="Montserrat" w:hAnsi="Montserrat" w:cs="Arial"/>
          <w:sz w:val="20"/>
          <w:szCs w:val="20"/>
        </w:rPr>
        <w:t>___________________</w:t>
      </w:r>
    </w:p>
    <w:p w14:paraId="2083788C" w14:textId="6E86C2E0" w:rsidR="004C1911" w:rsidRPr="00C11A76" w:rsidRDefault="00EE663D" w:rsidP="004C1911">
      <w:pPr>
        <w:spacing w:line="360" w:lineRule="auto"/>
        <w:jc w:val="both"/>
        <w:rPr>
          <w:rFonts w:ascii="Montserrat" w:hAnsi="Montserrat" w:cs="Arial"/>
          <w:sz w:val="20"/>
          <w:szCs w:val="20"/>
        </w:rPr>
      </w:pPr>
      <w:r w:rsidRPr="00C11A76">
        <w:rPr>
          <w:rFonts w:ascii="Montserrat" w:hAnsi="Montserrat" w:cs="Arial"/>
          <w:sz w:val="20"/>
          <w:szCs w:val="20"/>
        </w:rPr>
        <w:t>Nombre y firma</w:t>
      </w:r>
      <w:r w:rsidR="0021699B" w:rsidRPr="00C11A76">
        <w:rPr>
          <w:rFonts w:ascii="Montserrat" w:hAnsi="Montserrat" w:cs="Arial"/>
          <w:sz w:val="20"/>
          <w:szCs w:val="20"/>
        </w:rPr>
        <w:t xml:space="preserve"> </w:t>
      </w:r>
    </w:p>
    <w:p w14:paraId="6EB45C10" w14:textId="64472082" w:rsidR="004C1911" w:rsidRPr="00C11A76" w:rsidRDefault="00EE663D" w:rsidP="004C1911">
      <w:pPr>
        <w:spacing w:line="360" w:lineRule="auto"/>
        <w:jc w:val="both"/>
        <w:rPr>
          <w:rFonts w:ascii="Montserrat" w:hAnsi="Montserrat" w:cs="Arial"/>
          <w:i/>
          <w:iCs/>
          <w:sz w:val="20"/>
          <w:szCs w:val="20"/>
        </w:rPr>
      </w:pPr>
      <w:r w:rsidRPr="00C11A76">
        <w:rPr>
          <w:rFonts w:ascii="Montserrat" w:hAnsi="Montserrat" w:cs="Arial"/>
          <w:i/>
          <w:iCs/>
          <w:sz w:val="20"/>
          <w:szCs w:val="20"/>
        </w:rPr>
        <w:t>(Jefe superior)</w:t>
      </w:r>
    </w:p>
    <w:bookmarkEnd w:id="4"/>
    <w:p w14:paraId="28C12590" w14:textId="27746ECE" w:rsidR="00F05A57" w:rsidRPr="00C11A76" w:rsidRDefault="00F05A57" w:rsidP="001C6DC4">
      <w:pPr>
        <w:tabs>
          <w:tab w:val="left" w:pos="6259"/>
        </w:tabs>
        <w:rPr>
          <w:rFonts w:ascii="Montserrat" w:hAnsi="Montserrat" w:cs="Arial"/>
          <w:b/>
          <w:caps/>
        </w:rPr>
      </w:pPr>
    </w:p>
    <w:sectPr w:rsidR="00F05A57" w:rsidRPr="00C11A76" w:rsidSect="00A92EAD">
      <w:headerReference w:type="default" r:id="rId11"/>
      <w:footerReference w:type="default" r:id="rId12"/>
      <w:pgSz w:w="12240" w:h="15840" w:code="1"/>
      <w:pgMar w:top="1701" w:right="1327" w:bottom="2552" w:left="1701" w:header="426" w:footer="709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13A5" w14:textId="77777777" w:rsidR="00D20577" w:rsidRDefault="00D20577" w:rsidP="006A6A5B">
      <w:r>
        <w:separator/>
      </w:r>
    </w:p>
  </w:endnote>
  <w:endnote w:type="continuationSeparator" w:id="0">
    <w:p w14:paraId="39D18D67" w14:textId="77777777" w:rsidR="00D20577" w:rsidRDefault="00D20577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5A69" w14:textId="0C7245BD" w:rsidR="00537DAB" w:rsidRPr="00537DAB" w:rsidRDefault="00A92EAD" w:rsidP="00537DAB">
    <w:pPr>
      <w:pStyle w:val="Piedepgina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  <w:ins w:id="5" w:author="Yazmín Gómez Viveros" w:date="2023-03-17T14:30:00Z"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057633C2" wp14:editId="55A8423D">
            <wp:simplePos x="0" y="0"/>
            <wp:positionH relativeFrom="margin">
              <wp:posOffset>0</wp:posOffset>
            </wp:positionH>
            <wp:positionV relativeFrom="paragraph">
              <wp:posOffset>-236220</wp:posOffset>
            </wp:positionV>
            <wp:extent cx="6308090" cy="864870"/>
            <wp:effectExtent l="0" t="0" r="0" b="0"/>
            <wp:wrapNone/>
            <wp:docPr id="1500389771" name="Imagen 150038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  <w:p w14:paraId="68A65A6C" w14:textId="2A013C47" w:rsidR="00537DAB" w:rsidRPr="009B58C2" w:rsidRDefault="00827C6F" w:rsidP="00C404CE">
    <w:pPr>
      <w:pStyle w:val="Piedepgina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</w:rPr>
    </w:pPr>
    <w:r>
      <w:rPr>
        <w:rFonts w:ascii="Adobe Caslon Pro" w:hAnsi="Adobe Caslon Pro" w:cs="Arial"/>
        <w:color w:val="333333"/>
        <w:sz w:val="16"/>
        <w:szCs w:val="16"/>
      </w:rPr>
      <w:tab/>
    </w:r>
  </w:p>
  <w:p w14:paraId="68A65A6D" w14:textId="77777777" w:rsidR="00537DAB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1502" w14:textId="77777777" w:rsidR="00D20577" w:rsidRDefault="00D20577" w:rsidP="006A6A5B">
      <w:r>
        <w:separator/>
      </w:r>
    </w:p>
  </w:footnote>
  <w:footnote w:type="continuationSeparator" w:id="0">
    <w:p w14:paraId="7A8290E1" w14:textId="77777777" w:rsidR="00D20577" w:rsidRDefault="00D20577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796F" w14:textId="77777777" w:rsidR="00A92EAD" w:rsidRDefault="00A92EAD" w:rsidP="004D1AF5">
    <w:pPr>
      <w:ind w:right="-283"/>
      <w:jc w:val="right"/>
      <w:rPr>
        <w:rFonts w:ascii="Montserrat-SemiBold" w:hAnsi="Montserrat-SemiBold" w:cs="Montserrat-SemiBold"/>
        <w:b/>
        <w:bCs/>
        <w:color w:val="B3812A"/>
      </w:rPr>
    </w:pPr>
  </w:p>
  <w:p w14:paraId="274931AF" w14:textId="26321CB8" w:rsidR="006C12EC" w:rsidRDefault="00A92EAD" w:rsidP="004D1AF5">
    <w:pPr>
      <w:ind w:right="-283"/>
      <w:jc w:val="right"/>
    </w:pPr>
    <w:r w:rsidRPr="00B64D75">
      <w:rPr>
        <w:rFonts w:ascii="Montserrat-SemiBold" w:hAnsi="Montserrat-SemiBold" w:cs="Montserrat-SemiBold"/>
        <w:b/>
        <w:bCs/>
        <w:color w:val="B3812A"/>
      </w:rPr>
      <w:t>Subsecretaría de Educación Media Superior</w:t>
    </w:r>
    <w:r>
      <w:rPr>
        <w:noProof/>
        <w:lang w:eastAsia="es-ES_tradnl"/>
      </w:rPr>
      <w:t xml:space="preserve"> </w:t>
    </w:r>
    <w:r>
      <w:rPr>
        <w:noProof/>
        <w:lang w:eastAsia="es-ES_tradnl"/>
      </w:rPr>
      <w:drawing>
        <wp:anchor distT="0" distB="0" distL="114300" distR="114300" simplePos="0" relativeHeight="251661312" behindDoc="1" locked="0" layoutInCell="1" allowOverlap="1" wp14:anchorId="4ADC7E58" wp14:editId="07E7DA2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171700" cy="444500"/>
          <wp:effectExtent l="0" t="0" r="0" b="0"/>
          <wp:wrapNone/>
          <wp:docPr id="1394931687" name="Imagen 139493168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269"/>
    <w:multiLevelType w:val="hybridMultilevel"/>
    <w:tmpl w:val="69F2F3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41D"/>
    <w:multiLevelType w:val="hybridMultilevel"/>
    <w:tmpl w:val="2AA2D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7925"/>
    <w:multiLevelType w:val="hybridMultilevel"/>
    <w:tmpl w:val="EC6CB3F4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D5333"/>
    <w:multiLevelType w:val="hybridMultilevel"/>
    <w:tmpl w:val="972ABB6E"/>
    <w:lvl w:ilvl="0" w:tplc="59604EDA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5" w:hanging="360"/>
      </w:pPr>
    </w:lvl>
    <w:lvl w:ilvl="2" w:tplc="080A001B" w:tentative="1">
      <w:start w:val="1"/>
      <w:numFmt w:val="lowerRoman"/>
      <w:lvlText w:val="%3."/>
      <w:lvlJc w:val="right"/>
      <w:pPr>
        <w:ind w:left="1875" w:hanging="180"/>
      </w:pPr>
    </w:lvl>
    <w:lvl w:ilvl="3" w:tplc="080A000F" w:tentative="1">
      <w:start w:val="1"/>
      <w:numFmt w:val="decimal"/>
      <w:lvlText w:val="%4."/>
      <w:lvlJc w:val="left"/>
      <w:pPr>
        <w:ind w:left="2595" w:hanging="360"/>
      </w:pPr>
    </w:lvl>
    <w:lvl w:ilvl="4" w:tplc="080A0019" w:tentative="1">
      <w:start w:val="1"/>
      <w:numFmt w:val="lowerLetter"/>
      <w:lvlText w:val="%5."/>
      <w:lvlJc w:val="left"/>
      <w:pPr>
        <w:ind w:left="3315" w:hanging="360"/>
      </w:pPr>
    </w:lvl>
    <w:lvl w:ilvl="5" w:tplc="080A001B" w:tentative="1">
      <w:start w:val="1"/>
      <w:numFmt w:val="lowerRoman"/>
      <w:lvlText w:val="%6."/>
      <w:lvlJc w:val="right"/>
      <w:pPr>
        <w:ind w:left="4035" w:hanging="180"/>
      </w:pPr>
    </w:lvl>
    <w:lvl w:ilvl="6" w:tplc="080A000F" w:tentative="1">
      <w:start w:val="1"/>
      <w:numFmt w:val="decimal"/>
      <w:lvlText w:val="%7."/>
      <w:lvlJc w:val="left"/>
      <w:pPr>
        <w:ind w:left="4755" w:hanging="360"/>
      </w:pPr>
    </w:lvl>
    <w:lvl w:ilvl="7" w:tplc="080A0019" w:tentative="1">
      <w:start w:val="1"/>
      <w:numFmt w:val="lowerLetter"/>
      <w:lvlText w:val="%8."/>
      <w:lvlJc w:val="left"/>
      <w:pPr>
        <w:ind w:left="5475" w:hanging="360"/>
      </w:pPr>
    </w:lvl>
    <w:lvl w:ilvl="8" w:tplc="080A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993686256">
    <w:abstractNumId w:val="3"/>
  </w:num>
  <w:num w:numId="2" w16cid:durableId="576674106">
    <w:abstractNumId w:val="1"/>
  </w:num>
  <w:num w:numId="3" w16cid:durableId="1144926775">
    <w:abstractNumId w:val="2"/>
  </w:num>
  <w:num w:numId="4" w16cid:durableId="13250079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zmín Gómez Viveros">
    <w15:presenceInfo w15:providerId="AD" w15:userId="S::yazmin.gomez@sems.gob.mx::71f54e80-91eb-494d-8014-d9a10d80a1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5B"/>
    <w:rsid w:val="00001A35"/>
    <w:rsid w:val="00002A2F"/>
    <w:rsid w:val="00003C07"/>
    <w:rsid w:val="000044F6"/>
    <w:rsid w:val="00013503"/>
    <w:rsid w:val="00013805"/>
    <w:rsid w:val="000139ED"/>
    <w:rsid w:val="00015BFF"/>
    <w:rsid w:val="00017A7D"/>
    <w:rsid w:val="000211F1"/>
    <w:rsid w:val="00022856"/>
    <w:rsid w:val="00022CF3"/>
    <w:rsid w:val="00026A9B"/>
    <w:rsid w:val="00030877"/>
    <w:rsid w:val="00031A72"/>
    <w:rsid w:val="00032F83"/>
    <w:rsid w:val="00034E4E"/>
    <w:rsid w:val="0003691D"/>
    <w:rsid w:val="00041BD7"/>
    <w:rsid w:val="00041FB7"/>
    <w:rsid w:val="000503B9"/>
    <w:rsid w:val="00053230"/>
    <w:rsid w:val="00056BA7"/>
    <w:rsid w:val="000577F6"/>
    <w:rsid w:val="00061089"/>
    <w:rsid w:val="00061887"/>
    <w:rsid w:val="000627DB"/>
    <w:rsid w:val="00062B9F"/>
    <w:rsid w:val="000675A3"/>
    <w:rsid w:val="00070AB4"/>
    <w:rsid w:val="000749E0"/>
    <w:rsid w:val="00081F13"/>
    <w:rsid w:val="000828F8"/>
    <w:rsid w:val="00086E7F"/>
    <w:rsid w:val="00092924"/>
    <w:rsid w:val="00093CF9"/>
    <w:rsid w:val="000A4C84"/>
    <w:rsid w:val="000A6515"/>
    <w:rsid w:val="000B039B"/>
    <w:rsid w:val="000B356E"/>
    <w:rsid w:val="000B63B2"/>
    <w:rsid w:val="000C156D"/>
    <w:rsid w:val="000C29F7"/>
    <w:rsid w:val="000C5E45"/>
    <w:rsid w:val="000C6972"/>
    <w:rsid w:val="000C7117"/>
    <w:rsid w:val="000D0E5E"/>
    <w:rsid w:val="000D0FE0"/>
    <w:rsid w:val="000D18C9"/>
    <w:rsid w:val="000D2666"/>
    <w:rsid w:val="000D426B"/>
    <w:rsid w:val="000D450D"/>
    <w:rsid w:val="000D6BC6"/>
    <w:rsid w:val="000E314E"/>
    <w:rsid w:val="000F01EF"/>
    <w:rsid w:val="000F2828"/>
    <w:rsid w:val="000F2DE6"/>
    <w:rsid w:val="000F35F3"/>
    <w:rsid w:val="000F4A2A"/>
    <w:rsid w:val="000F5061"/>
    <w:rsid w:val="00100542"/>
    <w:rsid w:val="001028BE"/>
    <w:rsid w:val="00103B95"/>
    <w:rsid w:val="00105E1F"/>
    <w:rsid w:val="00106A0D"/>
    <w:rsid w:val="00107FC8"/>
    <w:rsid w:val="00112F28"/>
    <w:rsid w:val="00113675"/>
    <w:rsid w:val="00120F39"/>
    <w:rsid w:val="00120FCD"/>
    <w:rsid w:val="00123B5D"/>
    <w:rsid w:val="001254AE"/>
    <w:rsid w:val="00130CC6"/>
    <w:rsid w:val="00131D17"/>
    <w:rsid w:val="00132393"/>
    <w:rsid w:val="00133DE3"/>
    <w:rsid w:val="0014026A"/>
    <w:rsid w:val="00140CAE"/>
    <w:rsid w:val="00141396"/>
    <w:rsid w:val="001428A3"/>
    <w:rsid w:val="00142A58"/>
    <w:rsid w:val="0014346C"/>
    <w:rsid w:val="00143CD2"/>
    <w:rsid w:val="00147B2A"/>
    <w:rsid w:val="00147C0D"/>
    <w:rsid w:val="00151D7C"/>
    <w:rsid w:val="00153DF8"/>
    <w:rsid w:val="001569D8"/>
    <w:rsid w:val="00161364"/>
    <w:rsid w:val="00162B92"/>
    <w:rsid w:val="00164E7F"/>
    <w:rsid w:val="001656E8"/>
    <w:rsid w:val="00170ACE"/>
    <w:rsid w:val="0017340E"/>
    <w:rsid w:val="001752FA"/>
    <w:rsid w:val="0017788A"/>
    <w:rsid w:val="00182A94"/>
    <w:rsid w:val="001830C4"/>
    <w:rsid w:val="00185EB9"/>
    <w:rsid w:val="0018696A"/>
    <w:rsid w:val="00186B8A"/>
    <w:rsid w:val="00190D45"/>
    <w:rsid w:val="0019166A"/>
    <w:rsid w:val="00192A3E"/>
    <w:rsid w:val="0019418C"/>
    <w:rsid w:val="00194A34"/>
    <w:rsid w:val="00196FE5"/>
    <w:rsid w:val="001A0B24"/>
    <w:rsid w:val="001B00E9"/>
    <w:rsid w:val="001B0E8B"/>
    <w:rsid w:val="001B1D34"/>
    <w:rsid w:val="001B362C"/>
    <w:rsid w:val="001B7D9C"/>
    <w:rsid w:val="001C3013"/>
    <w:rsid w:val="001C6DC4"/>
    <w:rsid w:val="001D0C8A"/>
    <w:rsid w:val="001D37BC"/>
    <w:rsid w:val="001D3858"/>
    <w:rsid w:val="001D438C"/>
    <w:rsid w:val="001D490E"/>
    <w:rsid w:val="001D5BD4"/>
    <w:rsid w:val="001D7DB9"/>
    <w:rsid w:val="001E2B89"/>
    <w:rsid w:val="001E3385"/>
    <w:rsid w:val="001E55A8"/>
    <w:rsid w:val="001F0E7B"/>
    <w:rsid w:val="001F3139"/>
    <w:rsid w:val="001F3194"/>
    <w:rsid w:val="001F58D9"/>
    <w:rsid w:val="001F7D8D"/>
    <w:rsid w:val="0020271B"/>
    <w:rsid w:val="002030DF"/>
    <w:rsid w:val="002033DF"/>
    <w:rsid w:val="00203B68"/>
    <w:rsid w:val="00204528"/>
    <w:rsid w:val="00204EA1"/>
    <w:rsid w:val="00205EF2"/>
    <w:rsid w:val="00206769"/>
    <w:rsid w:val="002110CB"/>
    <w:rsid w:val="002155E4"/>
    <w:rsid w:val="00215779"/>
    <w:rsid w:val="002166AC"/>
    <w:rsid w:val="0021699B"/>
    <w:rsid w:val="00217560"/>
    <w:rsid w:val="00221051"/>
    <w:rsid w:val="0022231A"/>
    <w:rsid w:val="002275F8"/>
    <w:rsid w:val="002326B0"/>
    <w:rsid w:val="00232797"/>
    <w:rsid w:val="00246119"/>
    <w:rsid w:val="00246518"/>
    <w:rsid w:val="00252402"/>
    <w:rsid w:val="002673C7"/>
    <w:rsid w:val="00271219"/>
    <w:rsid w:val="0027517C"/>
    <w:rsid w:val="00275E3F"/>
    <w:rsid w:val="00276283"/>
    <w:rsid w:val="00276CDB"/>
    <w:rsid w:val="00285C64"/>
    <w:rsid w:val="00291095"/>
    <w:rsid w:val="00294DE1"/>
    <w:rsid w:val="00295750"/>
    <w:rsid w:val="0029633F"/>
    <w:rsid w:val="00296DBC"/>
    <w:rsid w:val="002A0942"/>
    <w:rsid w:val="002A6548"/>
    <w:rsid w:val="002A6C65"/>
    <w:rsid w:val="002B315F"/>
    <w:rsid w:val="002B6B98"/>
    <w:rsid w:val="002C539D"/>
    <w:rsid w:val="002C6E96"/>
    <w:rsid w:val="002C7313"/>
    <w:rsid w:val="002D0DFD"/>
    <w:rsid w:val="002D0FBC"/>
    <w:rsid w:val="002D5AB3"/>
    <w:rsid w:val="002D65D0"/>
    <w:rsid w:val="002D740A"/>
    <w:rsid w:val="002E4353"/>
    <w:rsid w:val="002E653D"/>
    <w:rsid w:val="002F183D"/>
    <w:rsid w:val="002F340D"/>
    <w:rsid w:val="002F7ADA"/>
    <w:rsid w:val="003017B4"/>
    <w:rsid w:val="00302F67"/>
    <w:rsid w:val="00304F69"/>
    <w:rsid w:val="00307EBA"/>
    <w:rsid w:val="00313C68"/>
    <w:rsid w:val="00314862"/>
    <w:rsid w:val="00316038"/>
    <w:rsid w:val="003169E8"/>
    <w:rsid w:val="00316FCA"/>
    <w:rsid w:val="00317178"/>
    <w:rsid w:val="003238C1"/>
    <w:rsid w:val="00324493"/>
    <w:rsid w:val="003246C9"/>
    <w:rsid w:val="00325738"/>
    <w:rsid w:val="003260BB"/>
    <w:rsid w:val="003266FF"/>
    <w:rsid w:val="00334737"/>
    <w:rsid w:val="003356C6"/>
    <w:rsid w:val="00337381"/>
    <w:rsid w:val="0034014E"/>
    <w:rsid w:val="00344944"/>
    <w:rsid w:val="00350256"/>
    <w:rsid w:val="00360BF0"/>
    <w:rsid w:val="00362737"/>
    <w:rsid w:val="00362BB8"/>
    <w:rsid w:val="00362F6D"/>
    <w:rsid w:val="003639CD"/>
    <w:rsid w:val="00364FEE"/>
    <w:rsid w:val="00366F6B"/>
    <w:rsid w:val="00375E6C"/>
    <w:rsid w:val="003777CA"/>
    <w:rsid w:val="00382342"/>
    <w:rsid w:val="00386A91"/>
    <w:rsid w:val="00391254"/>
    <w:rsid w:val="0039494B"/>
    <w:rsid w:val="003A4415"/>
    <w:rsid w:val="003A5454"/>
    <w:rsid w:val="003A5C1E"/>
    <w:rsid w:val="003A7C20"/>
    <w:rsid w:val="003B01D5"/>
    <w:rsid w:val="003B2DA5"/>
    <w:rsid w:val="003B6F13"/>
    <w:rsid w:val="003B7380"/>
    <w:rsid w:val="003C1AE0"/>
    <w:rsid w:val="003C4120"/>
    <w:rsid w:val="003C5B1E"/>
    <w:rsid w:val="003C6BF6"/>
    <w:rsid w:val="003C789E"/>
    <w:rsid w:val="003D08FF"/>
    <w:rsid w:val="003D0ED4"/>
    <w:rsid w:val="003D1D06"/>
    <w:rsid w:val="003D2DC2"/>
    <w:rsid w:val="003D6537"/>
    <w:rsid w:val="003D671E"/>
    <w:rsid w:val="003D71AE"/>
    <w:rsid w:val="003D7858"/>
    <w:rsid w:val="003E40DA"/>
    <w:rsid w:val="003E4C23"/>
    <w:rsid w:val="003E6A35"/>
    <w:rsid w:val="003E7A65"/>
    <w:rsid w:val="003F0B38"/>
    <w:rsid w:val="003F1BFE"/>
    <w:rsid w:val="003F391B"/>
    <w:rsid w:val="004040FE"/>
    <w:rsid w:val="0040604D"/>
    <w:rsid w:val="00406F7D"/>
    <w:rsid w:val="004074CD"/>
    <w:rsid w:val="00413032"/>
    <w:rsid w:val="00413BC5"/>
    <w:rsid w:val="004167C7"/>
    <w:rsid w:val="00416E9E"/>
    <w:rsid w:val="004265BA"/>
    <w:rsid w:val="0043708F"/>
    <w:rsid w:val="004377C5"/>
    <w:rsid w:val="00437B7F"/>
    <w:rsid w:val="00440E4E"/>
    <w:rsid w:val="00441202"/>
    <w:rsid w:val="0044185A"/>
    <w:rsid w:val="00443C60"/>
    <w:rsid w:val="004453AC"/>
    <w:rsid w:val="004459FA"/>
    <w:rsid w:val="004465C4"/>
    <w:rsid w:val="0044729B"/>
    <w:rsid w:val="00447AED"/>
    <w:rsid w:val="00447F21"/>
    <w:rsid w:val="00454D68"/>
    <w:rsid w:val="00454F9C"/>
    <w:rsid w:val="00455594"/>
    <w:rsid w:val="00465355"/>
    <w:rsid w:val="00475CFB"/>
    <w:rsid w:val="0048155A"/>
    <w:rsid w:val="00481D8C"/>
    <w:rsid w:val="00483285"/>
    <w:rsid w:val="00491055"/>
    <w:rsid w:val="00492A0E"/>
    <w:rsid w:val="00493214"/>
    <w:rsid w:val="00495866"/>
    <w:rsid w:val="0049775D"/>
    <w:rsid w:val="004A0526"/>
    <w:rsid w:val="004A0714"/>
    <w:rsid w:val="004A17C5"/>
    <w:rsid w:val="004A4A5B"/>
    <w:rsid w:val="004A78FE"/>
    <w:rsid w:val="004A7E79"/>
    <w:rsid w:val="004B28B7"/>
    <w:rsid w:val="004B38BA"/>
    <w:rsid w:val="004B58E7"/>
    <w:rsid w:val="004B688D"/>
    <w:rsid w:val="004B6C25"/>
    <w:rsid w:val="004B7692"/>
    <w:rsid w:val="004B7B52"/>
    <w:rsid w:val="004C109E"/>
    <w:rsid w:val="004C1911"/>
    <w:rsid w:val="004C1D5A"/>
    <w:rsid w:val="004C3656"/>
    <w:rsid w:val="004C77CC"/>
    <w:rsid w:val="004C7F28"/>
    <w:rsid w:val="004D07D9"/>
    <w:rsid w:val="004D0DD6"/>
    <w:rsid w:val="004D1104"/>
    <w:rsid w:val="004D1AF5"/>
    <w:rsid w:val="004D20FF"/>
    <w:rsid w:val="004D44B2"/>
    <w:rsid w:val="004E0710"/>
    <w:rsid w:val="004E28E7"/>
    <w:rsid w:val="004E3C1D"/>
    <w:rsid w:val="004E3C3D"/>
    <w:rsid w:val="004E5126"/>
    <w:rsid w:val="004E5537"/>
    <w:rsid w:val="004E5685"/>
    <w:rsid w:val="004F03C5"/>
    <w:rsid w:val="004F0663"/>
    <w:rsid w:val="004F4199"/>
    <w:rsid w:val="004F5513"/>
    <w:rsid w:val="0050206D"/>
    <w:rsid w:val="005029C8"/>
    <w:rsid w:val="00503F8D"/>
    <w:rsid w:val="005042EF"/>
    <w:rsid w:val="00504569"/>
    <w:rsid w:val="00504702"/>
    <w:rsid w:val="0050477C"/>
    <w:rsid w:val="00506ADC"/>
    <w:rsid w:val="005174F8"/>
    <w:rsid w:val="00517E17"/>
    <w:rsid w:val="00522CF3"/>
    <w:rsid w:val="005230D5"/>
    <w:rsid w:val="00523575"/>
    <w:rsid w:val="005348CF"/>
    <w:rsid w:val="00534B4D"/>
    <w:rsid w:val="005359D3"/>
    <w:rsid w:val="00551B4B"/>
    <w:rsid w:val="0055420A"/>
    <w:rsid w:val="00555E71"/>
    <w:rsid w:val="00557C86"/>
    <w:rsid w:val="00561C37"/>
    <w:rsid w:val="00566B06"/>
    <w:rsid w:val="00570D08"/>
    <w:rsid w:val="0057318F"/>
    <w:rsid w:val="00580360"/>
    <w:rsid w:val="005808FF"/>
    <w:rsid w:val="005830D5"/>
    <w:rsid w:val="005856C4"/>
    <w:rsid w:val="00591445"/>
    <w:rsid w:val="005914AE"/>
    <w:rsid w:val="005921B9"/>
    <w:rsid w:val="0059251A"/>
    <w:rsid w:val="005930FE"/>
    <w:rsid w:val="00596525"/>
    <w:rsid w:val="005A47A4"/>
    <w:rsid w:val="005A578F"/>
    <w:rsid w:val="005A58F5"/>
    <w:rsid w:val="005A5F11"/>
    <w:rsid w:val="005B0C1E"/>
    <w:rsid w:val="005B56F2"/>
    <w:rsid w:val="005B7836"/>
    <w:rsid w:val="005C007B"/>
    <w:rsid w:val="005C2230"/>
    <w:rsid w:val="005C33A4"/>
    <w:rsid w:val="005C46F5"/>
    <w:rsid w:val="005C6C66"/>
    <w:rsid w:val="005C78CB"/>
    <w:rsid w:val="005D04B7"/>
    <w:rsid w:val="005D4535"/>
    <w:rsid w:val="005D4D3F"/>
    <w:rsid w:val="005D5309"/>
    <w:rsid w:val="005D5D53"/>
    <w:rsid w:val="005D7A9E"/>
    <w:rsid w:val="005E1DDD"/>
    <w:rsid w:val="005E22D2"/>
    <w:rsid w:val="005E4F02"/>
    <w:rsid w:val="005F04F8"/>
    <w:rsid w:val="005F162E"/>
    <w:rsid w:val="005F78E8"/>
    <w:rsid w:val="005F7BF6"/>
    <w:rsid w:val="00601758"/>
    <w:rsid w:val="0060219F"/>
    <w:rsid w:val="0060342F"/>
    <w:rsid w:val="00605D7B"/>
    <w:rsid w:val="00607C4E"/>
    <w:rsid w:val="0061783D"/>
    <w:rsid w:val="00620403"/>
    <w:rsid w:val="0062216A"/>
    <w:rsid w:val="00622A46"/>
    <w:rsid w:val="00623453"/>
    <w:rsid w:val="00623FF6"/>
    <w:rsid w:val="00624E49"/>
    <w:rsid w:val="00625AE0"/>
    <w:rsid w:val="00630B73"/>
    <w:rsid w:val="00631719"/>
    <w:rsid w:val="00635E43"/>
    <w:rsid w:val="0064012B"/>
    <w:rsid w:val="0064024C"/>
    <w:rsid w:val="006424AA"/>
    <w:rsid w:val="006431EA"/>
    <w:rsid w:val="006434D6"/>
    <w:rsid w:val="0064656D"/>
    <w:rsid w:val="00646A88"/>
    <w:rsid w:val="006508BC"/>
    <w:rsid w:val="006522D7"/>
    <w:rsid w:val="00653B91"/>
    <w:rsid w:val="006549CF"/>
    <w:rsid w:val="00655846"/>
    <w:rsid w:val="00655C3C"/>
    <w:rsid w:val="006602A4"/>
    <w:rsid w:val="00662C3C"/>
    <w:rsid w:val="0066585B"/>
    <w:rsid w:val="006671BB"/>
    <w:rsid w:val="006674F9"/>
    <w:rsid w:val="006708AB"/>
    <w:rsid w:val="0067266C"/>
    <w:rsid w:val="006728AF"/>
    <w:rsid w:val="00672E51"/>
    <w:rsid w:val="00680EAC"/>
    <w:rsid w:val="0068202C"/>
    <w:rsid w:val="006862C6"/>
    <w:rsid w:val="00686726"/>
    <w:rsid w:val="006919A5"/>
    <w:rsid w:val="00692153"/>
    <w:rsid w:val="00693383"/>
    <w:rsid w:val="00693F4A"/>
    <w:rsid w:val="00696E0E"/>
    <w:rsid w:val="006A03C4"/>
    <w:rsid w:val="006A0855"/>
    <w:rsid w:val="006A0A8C"/>
    <w:rsid w:val="006A4FB3"/>
    <w:rsid w:val="006A6A5B"/>
    <w:rsid w:val="006A734E"/>
    <w:rsid w:val="006A75C8"/>
    <w:rsid w:val="006B1C1F"/>
    <w:rsid w:val="006B28C8"/>
    <w:rsid w:val="006C11E2"/>
    <w:rsid w:val="006C12EC"/>
    <w:rsid w:val="006C2728"/>
    <w:rsid w:val="006C3FC5"/>
    <w:rsid w:val="006C7B93"/>
    <w:rsid w:val="006C7F11"/>
    <w:rsid w:val="006D13DC"/>
    <w:rsid w:val="006D6727"/>
    <w:rsid w:val="006D6CE1"/>
    <w:rsid w:val="006E1495"/>
    <w:rsid w:val="006E17DE"/>
    <w:rsid w:val="006E1DAB"/>
    <w:rsid w:val="006E20D2"/>
    <w:rsid w:val="006E2F71"/>
    <w:rsid w:val="006E644E"/>
    <w:rsid w:val="006E715C"/>
    <w:rsid w:val="006F3F80"/>
    <w:rsid w:val="007000E6"/>
    <w:rsid w:val="00703AD6"/>
    <w:rsid w:val="00707D15"/>
    <w:rsid w:val="00707FBF"/>
    <w:rsid w:val="0071052F"/>
    <w:rsid w:val="007112EE"/>
    <w:rsid w:val="00711CCE"/>
    <w:rsid w:val="00712560"/>
    <w:rsid w:val="00713BE0"/>
    <w:rsid w:val="0071511B"/>
    <w:rsid w:val="007167B0"/>
    <w:rsid w:val="007205E9"/>
    <w:rsid w:val="00723F08"/>
    <w:rsid w:val="00723F80"/>
    <w:rsid w:val="00726133"/>
    <w:rsid w:val="007275EC"/>
    <w:rsid w:val="007302FE"/>
    <w:rsid w:val="00733D68"/>
    <w:rsid w:val="00734116"/>
    <w:rsid w:val="00734A86"/>
    <w:rsid w:val="00734DBD"/>
    <w:rsid w:val="00737859"/>
    <w:rsid w:val="00741451"/>
    <w:rsid w:val="00741725"/>
    <w:rsid w:val="0074466D"/>
    <w:rsid w:val="00745C04"/>
    <w:rsid w:val="00747102"/>
    <w:rsid w:val="0074744D"/>
    <w:rsid w:val="007474AB"/>
    <w:rsid w:val="0075089A"/>
    <w:rsid w:val="00750D68"/>
    <w:rsid w:val="00753E55"/>
    <w:rsid w:val="007554C1"/>
    <w:rsid w:val="007564D8"/>
    <w:rsid w:val="0076048B"/>
    <w:rsid w:val="00760A87"/>
    <w:rsid w:val="007653A4"/>
    <w:rsid w:val="00767199"/>
    <w:rsid w:val="00770157"/>
    <w:rsid w:val="007743A6"/>
    <w:rsid w:val="00775DA8"/>
    <w:rsid w:val="00775EC8"/>
    <w:rsid w:val="00783302"/>
    <w:rsid w:val="00783400"/>
    <w:rsid w:val="007851C2"/>
    <w:rsid w:val="00786247"/>
    <w:rsid w:val="0078663A"/>
    <w:rsid w:val="00787FE6"/>
    <w:rsid w:val="00796B96"/>
    <w:rsid w:val="007A1106"/>
    <w:rsid w:val="007A1DFD"/>
    <w:rsid w:val="007A35A0"/>
    <w:rsid w:val="007A3A12"/>
    <w:rsid w:val="007A5A30"/>
    <w:rsid w:val="007A7BC7"/>
    <w:rsid w:val="007B3617"/>
    <w:rsid w:val="007C5CA9"/>
    <w:rsid w:val="007C7675"/>
    <w:rsid w:val="007D29BA"/>
    <w:rsid w:val="007D2B06"/>
    <w:rsid w:val="007D3984"/>
    <w:rsid w:val="007D3DA8"/>
    <w:rsid w:val="007D51D0"/>
    <w:rsid w:val="007E20D9"/>
    <w:rsid w:val="007E2D39"/>
    <w:rsid w:val="007E5737"/>
    <w:rsid w:val="007E6267"/>
    <w:rsid w:val="007F036B"/>
    <w:rsid w:val="007F3B66"/>
    <w:rsid w:val="007F3FBD"/>
    <w:rsid w:val="007F6657"/>
    <w:rsid w:val="008024E6"/>
    <w:rsid w:val="0080278D"/>
    <w:rsid w:val="00803149"/>
    <w:rsid w:val="008078F7"/>
    <w:rsid w:val="00813C5D"/>
    <w:rsid w:val="00813EC5"/>
    <w:rsid w:val="00814B5A"/>
    <w:rsid w:val="0081638B"/>
    <w:rsid w:val="008204A7"/>
    <w:rsid w:val="008217E8"/>
    <w:rsid w:val="0082433C"/>
    <w:rsid w:val="0082732A"/>
    <w:rsid w:val="00827B66"/>
    <w:rsid w:val="00827C6F"/>
    <w:rsid w:val="00827D06"/>
    <w:rsid w:val="0083313C"/>
    <w:rsid w:val="00843510"/>
    <w:rsid w:val="00844065"/>
    <w:rsid w:val="008442ED"/>
    <w:rsid w:val="0084478F"/>
    <w:rsid w:val="008449CE"/>
    <w:rsid w:val="0085135D"/>
    <w:rsid w:val="0085177E"/>
    <w:rsid w:val="00853D9E"/>
    <w:rsid w:val="00853E9E"/>
    <w:rsid w:val="00855EAD"/>
    <w:rsid w:val="00857C81"/>
    <w:rsid w:val="0086168A"/>
    <w:rsid w:val="00861B49"/>
    <w:rsid w:val="008647D3"/>
    <w:rsid w:val="008647DA"/>
    <w:rsid w:val="00865D75"/>
    <w:rsid w:val="00867644"/>
    <w:rsid w:val="00870D6E"/>
    <w:rsid w:val="008710D2"/>
    <w:rsid w:val="008719FC"/>
    <w:rsid w:val="0087673B"/>
    <w:rsid w:val="0088165C"/>
    <w:rsid w:val="00881B1A"/>
    <w:rsid w:val="00881D86"/>
    <w:rsid w:val="008862F5"/>
    <w:rsid w:val="00886A9E"/>
    <w:rsid w:val="00886FE5"/>
    <w:rsid w:val="008871D6"/>
    <w:rsid w:val="008908DB"/>
    <w:rsid w:val="00893B7E"/>
    <w:rsid w:val="00893B85"/>
    <w:rsid w:val="0089493B"/>
    <w:rsid w:val="008968FC"/>
    <w:rsid w:val="008970BC"/>
    <w:rsid w:val="008979B5"/>
    <w:rsid w:val="00897F16"/>
    <w:rsid w:val="008A3146"/>
    <w:rsid w:val="008A504B"/>
    <w:rsid w:val="008A6FD1"/>
    <w:rsid w:val="008B303A"/>
    <w:rsid w:val="008B6CB1"/>
    <w:rsid w:val="008C11E7"/>
    <w:rsid w:val="008C1990"/>
    <w:rsid w:val="008C58CF"/>
    <w:rsid w:val="008C5A88"/>
    <w:rsid w:val="008C6CBC"/>
    <w:rsid w:val="008C79C4"/>
    <w:rsid w:val="008D22E6"/>
    <w:rsid w:val="008E2EA4"/>
    <w:rsid w:val="008E3617"/>
    <w:rsid w:val="008E4586"/>
    <w:rsid w:val="008E45AF"/>
    <w:rsid w:val="008E50F8"/>
    <w:rsid w:val="008E5705"/>
    <w:rsid w:val="008E6BDD"/>
    <w:rsid w:val="008E7657"/>
    <w:rsid w:val="008E7663"/>
    <w:rsid w:val="008F00E9"/>
    <w:rsid w:val="008F0873"/>
    <w:rsid w:val="008F1511"/>
    <w:rsid w:val="008F1D21"/>
    <w:rsid w:val="008F5069"/>
    <w:rsid w:val="008F52BA"/>
    <w:rsid w:val="00906DC3"/>
    <w:rsid w:val="0091403A"/>
    <w:rsid w:val="009165A8"/>
    <w:rsid w:val="009231C8"/>
    <w:rsid w:val="00923996"/>
    <w:rsid w:val="00924561"/>
    <w:rsid w:val="0092543E"/>
    <w:rsid w:val="009308BA"/>
    <w:rsid w:val="009320C2"/>
    <w:rsid w:val="00934BF1"/>
    <w:rsid w:val="00936408"/>
    <w:rsid w:val="00945ED6"/>
    <w:rsid w:val="0095351E"/>
    <w:rsid w:val="009548B2"/>
    <w:rsid w:val="00956ECE"/>
    <w:rsid w:val="009573CC"/>
    <w:rsid w:val="009608B1"/>
    <w:rsid w:val="0096163B"/>
    <w:rsid w:val="00961779"/>
    <w:rsid w:val="00961F85"/>
    <w:rsid w:val="0097230D"/>
    <w:rsid w:val="00975FF0"/>
    <w:rsid w:val="009769D5"/>
    <w:rsid w:val="00976ACA"/>
    <w:rsid w:val="00976AD6"/>
    <w:rsid w:val="00976CD9"/>
    <w:rsid w:val="009835EC"/>
    <w:rsid w:val="0098382F"/>
    <w:rsid w:val="00985E22"/>
    <w:rsid w:val="009873C7"/>
    <w:rsid w:val="009901A9"/>
    <w:rsid w:val="0099072F"/>
    <w:rsid w:val="009A198B"/>
    <w:rsid w:val="009A3E97"/>
    <w:rsid w:val="009A445E"/>
    <w:rsid w:val="009A4616"/>
    <w:rsid w:val="009A5840"/>
    <w:rsid w:val="009A6B60"/>
    <w:rsid w:val="009A6F57"/>
    <w:rsid w:val="009B09AA"/>
    <w:rsid w:val="009B1F50"/>
    <w:rsid w:val="009B3512"/>
    <w:rsid w:val="009B6B17"/>
    <w:rsid w:val="009B72F7"/>
    <w:rsid w:val="009C501F"/>
    <w:rsid w:val="009C7BA2"/>
    <w:rsid w:val="009D295C"/>
    <w:rsid w:val="009D300B"/>
    <w:rsid w:val="009D5733"/>
    <w:rsid w:val="009D6BAA"/>
    <w:rsid w:val="009D7BCC"/>
    <w:rsid w:val="009D7BE9"/>
    <w:rsid w:val="009E20F0"/>
    <w:rsid w:val="009E37D6"/>
    <w:rsid w:val="009E5D90"/>
    <w:rsid w:val="009E7043"/>
    <w:rsid w:val="009F24D6"/>
    <w:rsid w:val="009F31A8"/>
    <w:rsid w:val="009F4700"/>
    <w:rsid w:val="009F56F6"/>
    <w:rsid w:val="00A00C82"/>
    <w:rsid w:val="00A02758"/>
    <w:rsid w:val="00A02967"/>
    <w:rsid w:val="00A05109"/>
    <w:rsid w:val="00A109B1"/>
    <w:rsid w:val="00A114CC"/>
    <w:rsid w:val="00A1280A"/>
    <w:rsid w:val="00A1375C"/>
    <w:rsid w:val="00A146FC"/>
    <w:rsid w:val="00A14ACD"/>
    <w:rsid w:val="00A153BC"/>
    <w:rsid w:val="00A15656"/>
    <w:rsid w:val="00A1685C"/>
    <w:rsid w:val="00A2003B"/>
    <w:rsid w:val="00A224C6"/>
    <w:rsid w:val="00A22783"/>
    <w:rsid w:val="00A22B43"/>
    <w:rsid w:val="00A24ECB"/>
    <w:rsid w:val="00A25973"/>
    <w:rsid w:val="00A34411"/>
    <w:rsid w:val="00A35997"/>
    <w:rsid w:val="00A425CE"/>
    <w:rsid w:val="00A42E19"/>
    <w:rsid w:val="00A434E1"/>
    <w:rsid w:val="00A476A8"/>
    <w:rsid w:val="00A50E62"/>
    <w:rsid w:val="00A5445A"/>
    <w:rsid w:val="00A6127F"/>
    <w:rsid w:val="00A6286A"/>
    <w:rsid w:val="00A62995"/>
    <w:rsid w:val="00A66E0D"/>
    <w:rsid w:val="00A672BF"/>
    <w:rsid w:val="00A6739E"/>
    <w:rsid w:val="00A73D0A"/>
    <w:rsid w:val="00A74866"/>
    <w:rsid w:val="00A74A95"/>
    <w:rsid w:val="00A74BA0"/>
    <w:rsid w:val="00A74E0B"/>
    <w:rsid w:val="00A77A69"/>
    <w:rsid w:val="00A82B38"/>
    <w:rsid w:val="00A83F89"/>
    <w:rsid w:val="00A8649E"/>
    <w:rsid w:val="00A9283D"/>
    <w:rsid w:val="00A92EAD"/>
    <w:rsid w:val="00A94F6C"/>
    <w:rsid w:val="00A961BC"/>
    <w:rsid w:val="00A966F1"/>
    <w:rsid w:val="00A96EE5"/>
    <w:rsid w:val="00A97286"/>
    <w:rsid w:val="00A9740F"/>
    <w:rsid w:val="00AA0994"/>
    <w:rsid w:val="00AA1507"/>
    <w:rsid w:val="00AA391E"/>
    <w:rsid w:val="00AB14D9"/>
    <w:rsid w:val="00AB2B5B"/>
    <w:rsid w:val="00AB3978"/>
    <w:rsid w:val="00AB5F38"/>
    <w:rsid w:val="00AB6591"/>
    <w:rsid w:val="00AC35F5"/>
    <w:rsid w:val="00AC397A"/>
    <w:rsid w:val="00AC4239"/>
    <w:rsid w:val="00AC4D7F"/>
    <w:rsid w:val="00AC6959"/>
    <w:rsid w:val="00AD332A"/>
    <w:rsid w:val="00AD3F14"/>
    <w:rsid w:val="00AD5587"/>
    <w:rsid w:val="00AD71BE"/>
    <w:rsid w:val="00AE0884"/>
    <w:rsid w:val="00AE2ECA"/>
    <w:rsid w:val="00AE39BD"/>
    <w:rsid w:val="00AE5D5A"/>
    <w:rsid w:val="00AF0296"/>
    <w:rsid w:val="00AF3A2F"/>
    <w:rsid w:val="00AF3CD3"/>
    <w:rsid w:val="00AF4113"/>
    <w:rsid w:val="00AF75AA"/>
    <w:rsid w:val="00AF76B2"/>
    <w:rsid w:val="00AF7CF7"/>
    <w:rsid w:val="00B00362"/>
    <w:rsid w:val="00B00CC5"/>
    <w:rsid w:val="00B11D6D"/>
    <w:rsid w:val="00B207BF"/>
    <w:rsid w:val="00B2581D"/>
    <w:rsid w:val="00B25981"/>
    <w:rsid w:val="00B27006"/>
    <w:rsid w:val="00B27928"/>
    <w:rsid w:val="00B27C90"/>
    <w:rsid w:val="00B27DF9"/>
    <w:rsid w:val="00B31212"/>
    <w:rsid w:val="00B32513"/>
    <w:rsid w:val="00B32662"/>
    <w:rsid w:val="00B337C4"/>
    <w:rsid w:val="00B33BCD"/>
    <w:rsid w:val="00B344AB"/>
    <w:rsid w:val="00B3687A"/>
    <w:rsid w:val="00B40078"/>
    <w:rsid w:val="00B40FD4"/>
    <w:rsid w:val="00B462C5"/>
    <w:rsid w:val="00B46ADF"/>
    <w:rsid w:val="00B5080C"/>
    <w:rsid w:val="00B50CE7"/>
    <w:rsid w:val="00B51571"/>
    <w:rsid w:val="00B546B8"/>
    <w:rsid w:val="00B56DBE"/>
    <w:rsid w:val="00B5740B"/>
    <w:rsid w:val="00B626AD"/>
    <w:rsid w:val="00B64DAE"/>
    <w:rsid w:val="00B65206"/>
    <w:rsid w:val="00B70135"/>
    <w:rsid w:val="00B76C81"/>
    <w:rsid w:val="00B8162E"/>
    <w:rsid w:val="00B81764"/>
    <w:rsid w:val="00B82218"/>
    <w:rsid w:val="00B82862"/>
    <w:rsid w:val="00B830EE"/>
    <w:rsid w:val="00B840B1"/>
    <w:rsid w:val="00B84B10"/>
    <w:rsid w:val="00B87A37"/>
    <w:rsid w:val="00B96E3E"/>
    <w:rsid w:val="00BA0DE2"/>
    <w:rsid w:val="00BA2F95"/>
    <w:rsid w:val="00BB2DE7"/>
    <w:rsid w:val="00BB32F8"/>
    <w:rsid w:val="00BB6AFD"/>
    <w:rsid w:val="00BB75AF"/>
    <w:rsid w:val="00BC0BF1"/>
    <w:rsid w:val="00BC26E4"/>
    <w:rsid w:val="00BC548D"/>
    <w:rsid w:val="00BC5FDB"/>
    <w:rsid w:val="00BC6DDC"/>
    <w:rsid w:val="00BC79E6"/>
    <w:rsid w:val="00BC7B9C"/>
    <w:rsid w:val="00BD11D6"/>
    <w:rsid w:val="00BD3E52"/>
    <w:rsid w:val="00BE3715"/>
    <w:rsid w:val="00BE4ACD"/>
    <w:rsid w:val="00BE60DD"/>
    <w:rsid w:val="00BE7A41"/>
    <w:rsid w:val="00BF032E"/>
    <w:rsid w:val="00BF42D1"/>
    <w:rsid w:val="00BF479D"/>
    <w:rsid w:val="00BF5829"/>
    <w:rsid w:val="00BF7401"/>
    <w:rsid w:val="00C03516"/>
    <w:rsid w:val="00C037F6"/>
    <w:rsid w:val="00C044E3"/>
    <w:rsid w:val="00C06AAD"/>
    <w:rsid w:val="00C07855"/>
    <w:rsid w:val="00C0798E"/>
    <w:rsid w:val="00C11A76"/>
    <w:rsid w:val="00C12B1A"/>
    <w:rsid w:val="00C134CD"/>
    <w:rsid w:val="00C1632B"/>
    <w:rsid w:val="00C178B8"/>
    <w:rsid w:val="00C17E6C"/>
    <w:rsid w:val="00C21E38"/>
    <w:rsid w:val="00C23327"/>
    <w:rsid w:val="00C25402"/>
    <w:rsid w:val="00C2554D"/>
    <w:rsid w:val="00C30BCD"/>
    <w:rsid w:val="00C3355B"/>
    <w:rsid w:val="00C343E2"/>
    <w:rsid w:val="00C34AF6"/>
    <w:rsid w:val="00C404CE"/>
    <w:rsid w:val="00C41446"/>
    <w:rsid w:val="00C45647"/>
    <w:rsid w:val="00C458D1"/>
    <w:rsid w:val="00C52447"/>
    <w:rsid w:val="00C531FA"/>
    <w:rsid w:val="00C53E4B"/>
    <w:rsid w:val="00C54897"/>
    <w:rsid w:val="00C56FBF"/>
    <w:rsid w:val="00C60587"/>
    <w:rsid w:val="00C619D0"/>
    <w:rsid w:val="00C632F6"/>
    <w:rsid w:val="00C64BA7"/>
    <w:rsid w:val="00C70556"/>
    <w:rsid w:val="00C73DB7"/>
    <w:rsid w:val="00C77D3F"/>
    <w:rsid w:val="00C80B49"/>
    <w:rsid w:val="00C821A4"/>
    <w:rsid w:val="00C83DD8"/>
    <w:rsid w:val="00C863DD"/>
    <w:rsid w:val="00C87010"/>
    <w:rsid w:val="00C87716"/>
    <w:rsid w:val="00C91137"/>
    <w:rsid w:val="00C92A48"/>
    <w:rsid w:val="00C9649D"/>
    <w:rsid w:val="00C97D6A"/>
    <w:rsid w:val="00CA180B"/>
    <w:rsid w:val="00CA18F9"/>
    <w:rsid w:val="00CA223C"/>
    <w:rsid w:val="00CA29F7"/>
    <w:rsid w:val="00CA35DF"/>
    <w:rsid w:val="00CB0047"/>
    <w:rsid w:val="00CB0206"/>
    <w:rsid w:val="00CB1B91"/>
    <w:rsid w:val="00CB3EB5"/>
    <w:rsid w:val="00CB5610"/>
    <w:rsid w:val="00CB5E05"/>
    <w:rsid w:val="00CB70EB"/>
    <w:rsid w:val="00CC02C5"/>
    <w:rsid w:val="00CC0C58"/>
    <w:rsid w:val="00CC2C23"/>
    <w:rsid w:val="00CC3ED4"/>
    <w:rsid w:val="00CC52AE"/>
    <w:rsid w:val="00CD06D3"/>
    <w:rsid w:val="00CD25F5"/>
    <w:rsid w:val="00CD3ED7"/>
    <w:rsid w:val="00CD6903"/>
    <w:rsid w:val="00CE18D0"/>
    <w:rsid w:val="00CE5C6F"/>
    <w:rsid w:val="00CE696D"/>
    <w:rsid w:val="00CE765E"/>
    <w:rsid w:val="00CE79C3"/>
    <w:rsid w:val="00CF30CE"/>
    <w:rsid w:val="00CF3113"/>
    <w:rsid w:val="00CF3630"/>
    <w:rsid w:val="00D02347"/>
    <w:rsid w:val="00D02632"/>
    <w:rsid w:val="00D04134"/>
    <w:rsid w:val="00D06CF7"/>
    <w:rsid w:val="00D0727F"/>
    <w:rsid w:val="00D20577"/>
    <w:rsid w:val="00D272AF"/>
    <w:rsid w:val="00D27FAB"/>
    <w:rsid w:val="00D30CD2"/>
    <w:rsid w:val="00D3133F"/>
    <w:rsid w:val="00D31B81"/>
    <w:rsid w:val="00D325D7"/>
    <w:rsid w:val="00D3370C"/>
    <w:rsid w:val="00D3375A"/>
    <w:rsid w:val="00D3560C"/>
    <w:rsid w:val="00D36D3D"/>
    <w:rsid w:val="00D36E52"/>
    <w:rsid w:val="00D37CFB"/>
    <w:rsid w:val="00D37E10"/>
    <w:rsid w:val="00D42F34"/>
    <w:rsid w:val="00D4779F"/>
    <w:rsid w:val="00D515CD"/>
    <w:rsid w:val="00D57D39"/>
    <w:rsid w:val="00D63A2C"/>
    <w:rsid w:val="00D64D54"/>
    <w:rsid w:val="00D728EA"/>
    <w:rsid w:val="00D73DED"/>
    <w:rsid w:val="00D76878"/>
    <w:rsid w:val="00D80B93"/>
    <w:rsid w:val="00D81520"/>
    <w:rsid w:val="00D81A2E"/>
    <w:rsid w:val="00D904F1"/>
    <w:rsid w:val="00D936AF"/>
    <w:rsid w:val="00D9393A"/>
    <w:rsid w:val="00D95EC0"/>
    <w:rsid w:val="00DA2399"/>
    <w:rsid w:val="00DA28A8"/>
    <w:rsid w:val="00DA2D6C"/>
    <w:rsid w:val="00DA6436"/>
    <w:rsid w:val="00DA7831"/>
    <w:rsid w:val="00DB0B12"/>
    <w:rsid w:val="00DB1127"/>
    <w:rsid w:val="00DB32E5"/>
    <w:rsid w:val="00DB4BBC"/>
    <w:rsid w:val="00DB6332"/>
    <w:rsid w:val="00DB7CA6"/>
    <w:rsid w:val="00DC1FFE"/>
    <w:rsid w:val="00DC6DF6"/>
    <w:rsid w:val="00DC7676"/>
    <w:rsid w:val="00DD268E"/>
    <w:rsid w:val="00DD4D8C"/>
    <w:rsid w:val="00DE1DEE"/>
    <w:rsid w:val="00DE239A"/>
    <w:rsid w:val="00DE30B4"/>
    <w:rsid w:val="00DE36A0"/>
    <w:rsid w:val="00DE3745"/>
    <w:rsid w:val="00DF0865"/>
    <w:rsid w:val="00DF4877"/>
    <w:rsid w:val="00DF4F4B"/>
    <w:rsid w:val="00DF5264"/>
    <w:rsid w:val="00DF5B1F"/>
    <w:rsid w:val="00E00E17"/>
    <w:rsid w:val="00E0144B"/>
    <w:rsid w:val="00E016A9"/>
    <w:rsid w:val="00E01F9C"/>
    <w:rsid w:val="00E03448"/>
    <w:rsid w:val="00E03FAA"/>
    <w:rsid w:val="00E0478F"/>
    <w:rsid w:val="00E052DF"/>
    <w:rsid w:val="00E111D1"/>
    <w:rsid w:val="00E13394"/>
    <w:rsid w:val="00E16851"/>
    <w:rsid w:val="00E2213A"/>
    <w:rsid w:val="00E23A4C"/>
    <w:rsid w:val="00E26773"/>
    <w:rsid w:val="00E30111"/>
    <w:rsid w:val="00E31034"/>
    <w:rsid w:val="00E31BAC"/>
    <w:rsid w:val="00E34D48"/>
    <w:rsid w:val="00E4359A"/>
    <w:rsid w:val="00E43ADF"/>
    <w:rsid w:val="00E5076A"/>
    <w:rsid w:val="00E51691"/>
    <w:rsid w:val="00E528FB"/>
    <w:rsid w:val="00E53AE7"/>
    <w:rsid w:val="00E54021"/>
    <w:rsid w:val="00E54FF0"/>
    <w:rsid w:val="00E56116"/>
    <w:rsid w:val="00E563B8"/>
    <w:rsid w:val="00E574E2"/>
    <w:rsid w:val="00E57B5D"/>
    <w:rsid w:val="00E57D5D"/>
    <w:rsid w:val="00E65458"/>
    <w:rsid w:val="00E77FB9"/>
    <w:rsid w:val="00E829B5"/>
    <w:rsid w:val="00E85DD2"/>
    <w:rsid w:val="00E87AC0"/>
    <w:rsid w:val="00E904F6"/>
    <w:rsid w:val="00E90E8F"/>
    <w:rsid w:val="00E9143D"/>
    <w:rsid w:val="00E94F15"/>
    <w:rsid w:val="00E96DFE"/>
    <w:rsid w:val="00E97A40"/>
    <w:rsid w:val="00EA29BF"/>
    <w:rsid w:val="00EA392D"/>
    <w:rsid w:val="00EA714D"/>
    <w:rsid w:val="00EB0A9C"/>
    <w:rsid w:val="00EB2EE3"/>
    <w:rsid w:val="00EB6E28"/>
    <w:rsid w:val="00EC249A"/>
    <w:rsid w:val="00EC3163"/>
    <w:rsid w:val="00EC45B9"/>
    <w:rsid w:val="00EC532D"/>
    <w:rsid w:val="00EC5FF3"/>
    <w:rsid w:val="00ED67DB"/>
    <w:rsid w:val="00EE2F0D"/>
    <w:rsid w:val="00EE44AD"/>
    <w:rsid w:val="00EE46D5"/>
    <w:rsid w:val="00EE5CDD"/>
    <w:rsid w:val="00EE613D"/>
    <w:rsid w:val="00EE663D"/>
    <w:rsid w:val="00EF1B10"/>
    <w:rsid w:val="00EF390D"/>
    <w:rsid w:val="00EF580D"/>
    <w:rsid w:val="00EF5A74"/>
    <w:rsid w:val="00F00FAE"/>
    <w:rsid w:val="00F03FAB"/>
    <w:rsid w:val="00F05A57"/>
    <w:rsid w:val="00F05C23"/>
    <w:rsid w:val="00F120AA"/>
    <w:rsid w:val="00F127D9"/>
    <w:rsid w:val="00F14DD9"/>
    <w:rsid w:val="00F16F84"/>
    <w:rsid w:val="00F2098F"/>
    <w:rsid w:val="00F2203E"/>
    <w:rsid w:val="00F232A4"/>
    <w:rsid w:val="00F2442D"/>
    <w:rsid w:val="00F2585D"/>
    <w:rsid w:val="00F26124"/>
    <w:rsid w:val="00F31FC0"/>
    <w:rsid w:val="00F323FC"/>
    <w:rsid w:val="00F328F4"/>
    <w:rsid w:val="00F35D2B"/>
    <w:rsid w:val="00F45018"/>
    <w:rsid w:val="00F4705B"/>
    <w:rsid w:val="00F528F8"/>
    <w:rsid w:val="00F5414F"/>
    <w:rsid w:val="00F542C0"/>
    <w:rsid w:val="00F56743"/>
    <w:rsid w:val="00F574CA"/>
    <w:rsid w:val="00F57EBE"/>
    <w:rsid w:val="00F63BA8"/>
    <w:rsid w:val="00F66AD1"/>
    <w:rsid w:val="00F71CC9"/>
    <w:rsid w:val="00F766A5"/>
    <w:rsid w:val="00F76E0E"/>
    <w:rsid w:val="00F80C97"/>
    <w:rsid w:val="00F836C1"/>
    <w:rsid w:val="00F85015"/>
    <w:rsid w:val="00F85D29"/>
    <w:rsid w:val="00F86003"/>
    <w:rsid w:val="00F87AD1"/>
    <w:rsid w:val="00F9288D"/>
    <w:rsid w:val="00F94E26"/>
    <w:rsid w:val="00F96E39"/>
    <w:rsid w:val="00FA4327"/>
    <w:rsid w:val="00FA5EBB"/>
    <w:rsid w:val="00FB0962"/>
    <w:rsid w:val="00FB330D"/>
    <w:rsid w:val="00FB55A6"/>
    <w:rsid w:val="00FB662C"/>
    <w:rsid w:val="00FC08E4"/>
    <w:rsid w:val="00FC13C7"/>
    <w:rsid w:val="00FC1F79"/>
    <w:rsid w:val="00FC451D"/>
    <w:rsid w:val="00FD304C"/>
    <w:rsid w:val="00FD61A6"/>
    <w:rsid w:val="00FD6D16"/>
    <w:rsid w:val="00FD7172"/>
    <w:rsid w:val="00FD71BE"/>
    <w:rsid w:val="00FE1761"/>
    <w:rsid w:val="00FE6C9E"/>
    <w:rsid w:val="00FE704D"/>
    <w:rsid w:val="00FF220B"/>
    <w:rsid w:val="00FF3BB0"/>
    <w:rsid w:val="00FF482D"/>
    <w:rsid w:val="00FF4C93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65A46"/>
  <w15:docId w15:val="{D75056B8-FE92-4FDA-8B19-AA16ED34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FD6D16"/>
    <w:pPr>
      <w:keepNext/>
      <w:outlineLvl w:val="1"/>
    </w:pPr>
    <w:rPr>
      <w:rFonts w:ascii="Tahoma" w:eastAsia="Times New Roman" w:hAnsi="Tahoma" w:cs="Tahoma"/>
      <w:b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A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6A5B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6A6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A6A5B"/>
    <w:rPr>
      <w:rFonts w:eastAsiaTheme="minorEastAsia"/>
      <w:sz w:val="24"/>
      <w:szCs w:val="24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6B1C1F"/>
    <w:pPr>
      <w:ind w:firstLine="2977"/>
      <w:jc w:val="both"/>
    </w:pPr>
    <w:rPr>
      <w:rFonts w:ascii="Arial" w:eastAsia="Times New Roman" w:hAnsi="Arial" w:cs="Times New Roman"/>
      <w:sz w:val="22"/>
      <w:szCs w:val="20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6B1C1F"/>
    <w:rPr>
      <w:rFonts w:ascii="Arial" w:eastAsia="Times New Roman" w:hAnsi="Arial" w:cs="Times New Roman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06ADC"/>
    <w:pPr>
      <w:spacing w:after="120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06A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F42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F42D1"/>
    <w:rPr>
      <w:rFonts w:eastAsiaTheme="minorEastAsia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FD6D16"/>
    <w:rPr>
      <w:rFonts w:ascii="Tahoma" w:eastAsia="Times New Roman" w:hAnsi="Tahoma" w:cs="Tahoma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8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8B2"/>
    <w:rPr>
      <w:rFonts w:ascii="Segoe UI" w:eastAsiaTheme="minorEastAsia" w:hAnsi="Segoe UI" w:cs="Segoe UI"/>
      <w:sz w:val="18"/>
      <w:szCs w:val="18"/>
      <w:lang w:val="es-ES_tradnl" w:eastAsia="es-ES"/>
    </w:rPr>
  </w:style>
  <w:style w:type="table" w:customStyle="1" w:styleId="TableGrid">
    <w:name w:val="TableGrid"/>
    <w:rsid w:val="006728AF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5930FE"/>
  </w:style>
  <w:style w:type="paragraph" w:styleId="Prrafodelista">
    <w:name w:val="List Paragraph"/>
    <w:basedOn w:val="Normal"/>
    <w:uiPriority w:val="34"/>
    <w:qFormat/>
    <w:rsid w:val="002155E4"/>
    <w:pPr>
      <w:ind w:left="720"/>
      <w:contextualSpacing/>
    </w:pPr>
  </w:style>
  <w:style w:type="paragraph" w:customStyle="1" w:styleId="DGICO4">
    <w:name w:val="DGICO4"/>
    <w:basedOn w:val="Prrafodelista"/>
    <w:link w:val="DGICO4Car"/>
    <w:qFormat/>
    <w:rsid w:val="00015BFF"/>
    <w:pPr>
      <w:numPr>
        <w:numId w:val="3"/>
      </w:numPr>
      <w:spacing w:after="60" w:line="276" w:lineRule="auto"/>
      <w:jc w:val="both"/>
    </w:pPr>
    <w:rPr>
      <w:rFonts w:ascii="Century Gothic" w:eastAsiaTheme="minorHAnsi" w:hAnsi="Century Gothic"/>
      <w:b/>
      <w:i/>
      <w:sz w:val="20"/>
      <w:szCs w:val="20"/>
      <w:lang w:val="es-MX" w:eastAsia="en-US"/>
    </w:rPr>
  </w:style>
  <w:style w:type="character" w:customStyle="1" w:styleId="DGICO4Car">
    <w:name w:val="DGICO4 Car"/>
    <w:basedOn w:val="Fuentedeprrafopredeter"/>
    <w:link w:val="DGICO4"/>
    <w:rsid w:val="00015BFF"/>
    <w:rPr>
      <w:rFonts w:ascii="Century Gothic" w:hAnsi="Century Gothic"/>
      <w:b/>
      <w:i/>
      <w:sz w:val="20"/>
      <w:szCs w:val="20"/>
    </w:rPr>
  </w:style>
  <w:style w:type="character" w:customStyle="1" w:styleId="b1">
    <w:name w:val="b1"/>
    <w:basedOn w:val="Fuentedeprrafopredeter"/>
    <w:rsid w:val="00015BFF"/>
    <w:rPr>
      <w:color w:val="000000"/>
    </w:rPr>
  </w:style>
  <w:style w:type="paragraph" w:customStyle="1" w:styleId="m-3586881178267709160gmail-msonospacing">
    <w:name w:val="m_-3586881178267709160gmail-msonospacing"/>
    <w:basedOn w:val="Normal"/>
    <w:rsid w:val="00D27FAB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US" w:eastAsia="en-US"/>
    </w:rPr>
  </w:style>
  <w:style w:type="paragraph" w:customStyle="1" w:styleId="m-2385978780651332332m-3586881178267709160gmail-msonospacing">
    <w:name w:val="m_-2385978780651332332m_-3586881178267709160gmail-msonospacing"/>
    <w:basedOn w:val="Normal"/>
    <w:rsid w:val="00B84B1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US" w:eastAsia="en-US"/>
    </w:rPr>
  </w:style>
  <w:style w:type="character" w:styleId="Hipervnculo">
    <w:name w:val="Hyperlink"/>
    <w:uiPriority w:val="99"/>
    <w:unhideWhenUsed/>
    <w:rsid w:val="008C11E7"/>
    <w:rPr>
      <w:color w:val="0000FF"/>
      <w:u w:val="single"/>
    </w:rPr>
  </w:style>
  <w:style w:type="paragraph" w:customStyle="1" w:styleId="gmail-msoplaintext">
    <w:name w:val="gmail-msoplaintext"/>
    <w:basedOn w:val="Normal"/>
    <w:rsid w:val="008C11E7"/>
    <w:pPr>
      <w:spacing w:before="100" w:beforeAutospacing="1" w:after="100" w:afterAutospacing="1"/>
    </w:pPr>
    <w:rPr>
      <w:rFonts w:ascii="Times New Roman" w:eastAsia="Calibri" w:hAnsi="Times New Roman" w:cs="Times New Roman"/>
      <w:lang w:val="es-MX" w:eastAsia="es-MX"/>
    </w:rPr>
  </w:style>
  <w:style w:type="character" w:customStyle="1" w:styleId="w8qarf">
    <w:name w:val="w8qarf"/>
    <w:basedOn w:val="Fuentedeprrafopredeter"/>
    <w:rsid w:val="00FB0962"/>
  </w:style>
  <w:style w:type="character" w:customStyle="1" w:styleId="lrzxr">
    <w:name w:val="lrzxr"/>
    <w:basedOn w:val="Fuentedeprrafopredeter"/>
    <w:rsid w:val="00FB0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984">
          <w:marLeft w:val="-225"/>
          <w:marRight w:val="-225"/>
          <w:marTop w:val="525"/>
          <w:marBottom w:val="0"/>
          <w:divBdr>
            <w:top w:val="single" w:sz="6" w:space="0" w:color="102F4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057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4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1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142">
          <w:marLeft w:val="-225"/>
          <w:marRight w:val="-225"/>
          <w:marTop w:val="525"/>
          <w:marBottom w:val="0"/>
          <w:divBdr>
            <w:top w:val="single" w:sz="6" w:space="0" w:color="102F4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853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716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2FD6CB2ABD3E4ABE1D2293E8DF789D" ma:contentTypeVersion="1" ma:contentTypeDescription="Crear nuevo documento." ma:contentTypeScope="" ma:versionID="c20ae414458ebac5e0466d24d52722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32cfd30b83adf7a282b15aced64ac7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2B37-C045-43D4-B561-5DC476594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6BDEC-F118-431C-99DD-0B87A0280E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B2AE8AC-A519-42F0-88FA-8333E559E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AF35D3-0415-47D8-AAE2-D12D03D3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Liliana</cp:lastModifiedBy>
  <cp:revision>2</cp:revision>
  <cp:lastPrinted>2023-01-05T20:58:00Z</cp:lastPrinted>
  <dcterms:created xsi:type="dcterms:W3CDTF">2023-04-11T01:28:00Z</dcterms:created>
  <dcterms:modified xsi:type="dcterms:W3CDTF">2023-04-11T01:28:00Z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0x010100BF2FD6CB2ABD3E4ABE1D2293E8DF789D</vt:lpwstr>
  </property>
</Properties>
</file>